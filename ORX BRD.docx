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79F0A" w14:textId="77777777" w:rsidR="00033842" w:rsidRPr="001C6F99" w:rsidRDefault="00033842" w:rsidP="00F90157">
      <w:pPr>
        <w:pStyle w:val="Header"/>
        <w:tabs>
          <w:tab w:val="clear" w:pos="4153"/>
          <w:tab w:val="clear" w:pos="8306"/>
        </w:tabs>
        <w:rPr>
          <w:rFonts w:cs="Arial"/>
        </w:rPr>
      </w:pPr>
    </w:p>
    <w:p w14:paraId="307CF19D" w14:textId="77777777" w:rsidR="00033842" w:rsidRPr="001C6F99" w:rsidRDefault="00033842" w:rsidP="00F90157">
      <w:pPr>
        <w:rPr>
          <w:rFonts w:cs="Arial"/>
        </w:rPr>
      </w:pPr>
    </w:p>
    <w:p w14:paraId="444DE99A" w14:textId="77777777" w:rsidR="00033842" w:rsidRPr="001C6F99" w:rsidRDefault="00033842" w:rsidP="00F90157">
      <w:pPr>
        <w:rPr>
          <w:rFonts w:cs="Arial"/>
        </w:rPr>
      </w:pPr>
    </w:p>
    <w:p w14:paraId="7C07A36A" w14:textId="77777777" w:rsidR="00033842" w:rsidRPr="001C6F99" w:rsidRDefault="00033842" w:rsidP="00F90157">
      <w:pPr>
        <w:rPr>
          <w:rFonts w:cs="Arial"/>
        </w:rPr>
      </w:pPr>
    </w:p>
    <w:p w14:paraId="4C151DFB" w14:textId="77777777" w:rsidR="00033842" w:rsidRPr="001C6F99" w:rsidRDefault="00033842" w:rsidP="00F90157"/>
    <w:p w14:paraId="612C056A" w14:textId="77777777" w:rsidR="00033842" w:rsidRPr="001C6F99" w:rsidRDefault="00033842" w:rsidP="00F90157">
      <w:pPr>
        <w:pStyle w:val="Header"/>
        <w:tabs>
          <w:tab w:val="clear" w:pos="4153"/>
          <w:tab w:val="clear" w:pos="8306"/>
        </w:tabs>
      </w:pPr>
    </w:p>
    <w:p w14:paraId="70D8AE8A" w14:textId="77777777" w:rsidR="00033842" w:rsidRPr="001C6F99" w:rsidRDefault="00033842" w:rsidP="00F90157"/>
    <w:p w14:paraId="43ACC7B6" w14:textId="77777777" w:rsidR="00033842" w:rsidRPr="001C6F99" w:rsidRDefault="00033842" w:rsidP="00F90157"/>
    <w:p w14:paraId="56767A64" w14:textId="77777777" w:rsidR="00033842" w:rsidRPr="001C6F99" w:rsidRDefault="00033842" w:rsidP="00F90157">
      <w:pPr>
        <w:rPr>
          <w:rFonts w:cs="Arial"/>
        </w:rPr>
      </w:pPr>
    </w:p>
    <w:p w14:paraId="1A42300A" w14:textId="77777777" w:rsidR="00033842" w:rsidRPr="001C6F99" w:rsidRDefault="00033842" w:rsidP="00F90157">
      <w:pPr>
        <w:rPr>
          <w:rFonts w:cs="Arial"/>
        </w:rPr>
      </w:pPr>
    </w:p>
    <w:p w14:paraId="78399DB6" w14:textId="77777777" w:rsidR="00033842" w:rsidRPr="001C6F99" w:rsidRDefault="00033842" w:rsidP="00F90157">
      <w:pPr>
        <w:rPr>
          <w:rFonts w:cs="Arial"/>
        </w:rPr>
      </w:pPr>
    </w:p>
    <w:p w14:paraId="55644427" w14:textId="77777777" w:rsidR="00033842" w:rsidRPr="001C6F99" w:rsidRDefault="00033842" w:rsidP="00F90157">
      <w:pPr>
        <w:rPr>
          <w:rFonts w:cs="Arial"/>
        </w:rPr>
      </w:pPr>
    </w:p>
    <w:p w14:paraId="029781E2" w14:textId="77777777" w:rsidR="00033842" w:rsidRPr="001C6F99" w:rsidRDefault="00033842" w:rsidP="00F90157">
      <w:pPr>
        <w:rPr>
          <w:rFonts w:cs="Arial"/>
        </w:rPr>
      </w:pPr>
    </w:p>
    <w:p w14:paraId="095E7C4B" w14:textId="77777777" w:rsidR="00033842" w:rsidRPr="001C6F99" w:rsidRDefault="00033842" w:rsidP="00F90157">
      <w:pPr>
        <w:rPr>
          <w:rFonts w:cs="Arial"/>
        </w:rPr>
      </w:pPr>
    </w:p>
    <w:p w14:paraId="08D2FDC7" w14:textId="77777777" w:rsidR="00033842" w:rsidRPr="001C6F99" w:rsidRDefault="00033842" w:rsidP="00F90157">
      <w:pPr>
        <w:rPr>
          <w:rFonts w:cs="Arial"/>
        </w:rPr>
      </w:pPr>
    </w:p>
    <w:p w14:paraId="215E6C10" w14:textId="77777777" w:rsidR="00033842" w:rsidRPr="001C6F99" w:rsidRDefault="00033842" w:rsidP="00F90157">
      <w:pPr>
        <w:rPr>
          <w:rFonts w:cs="Arial"/>
        </w:rPr>
      </w:pPr>
    </w:p>
    <w:tbl>
      <w:tblPr>
        <w:tblpPr w:leftFromText="180" w:rightFromText="180" w:vertAnchor="page" w:horzAnchor="page" w:tblpX="2647" w:tblpY="7282"/>
        <w:tblW w:w="0" w:type="auto"/>
        <w:tblLook w:val="0000" w:firstRow="0" w:lastRow="0" w:firstColumn="0" w:lastColumn="0" w:noHBand="0" w:noVBand="0"/>
      </w:tblPr>
      <w:tblGrid>
        <w:gridCol w:w="8594"/>
      </w:tblGrid>
      <w:tr w:rsidR="00F764FD" w:rsidRPr="001C6F99" w14:paraId="2F0C4543" w14:textId="77777777">
        <w:tc>
          <w:tcPr>
            <w:tcW w:w="8594" w:type="dxa"/>
          </w:tcPr>
          <w:p w14:paraId="3E6475E9" w14:textId="77777777" w:rsidR="00F764FD" w:rsidRPr="001C6F99" w:rsidRDefault="001D3B19" w:rsidP="00F90157">
            <w:pPr>
              <w:pStyle w:val="BodyText"/>
              <w:jc w:val="right"/>
              <w:rPr>
                <w:rFonts w:ascii="Helvetica" w:hAnsi="Helvetica"/>
                <w:b/>
                <w:bCs/>
                <w:color w:val="000080"/>
                <w:sz w:val="40"/>
                <w:lang w:val="en-ZA"/>
              </w:rPr>
            </w:pPr>
            <w:r>
              <w:rPr>
                <w:rFonts w:ascii="Helvetica" w:hAnsi="Helvetica" w:cs="Arial"/>
                <w:b/>
                <w:bCs/>
                <w:color w:val="000080"/>
                <w:sz w:val="40"/>
                <w:lang w:val="en-ZA"/>
              </w:rPr>
              <w:t xml:space="preserve">GTSS </w:t>
            </w:r>
            <w:r w:rsidR="00D030F7">
              <w:rPr>
                <w:rFonts w:ascii="Helvetica" w:hAnsi="Helvetica" w:cs="Arial"/>
                <w:b/>
                <w:bCs/>
                <w:color w:val="000080"/>
                <w:sz w:val="40"/>
                <w:lang w:val="en-ZA"/>
              </w:rPr>
              <w:t>Operational Risk</w:t>
            </w:r>
            <w:r w:rsidR="00F764FD" w:rsidRPr="001C6F99">
              <w:rPr>
                <w:rFonts w:ascii="Helvetica" w:hAnsi="Helvetica"/>
                <w:b/>
                <w:bCs/>
                <w:color w:val="000080"/>
                <w:sz w:val="40"/>
                <w:lang w:val="en-ZA"/>
              </w:rPr>
              <w:t xml:space="preserve"> </w:t>
            </w:r>
          </w:p>
        </w:tc>
      </w:tr>
      <w:tr w:rsidR="00F764FD" w:rsidRPr="001C6F99" w14:paraId="4E746990" w14:textId="77777777">
        <w:trPr>
          <w:cantSplit/>
        </w:trPr>
        <w:tc>
          <w:tcPr>
            <w:tcW w:w="8594" w:type="dxa"/>
          </w:tcPr>
          <w:p w14:paraId="04C9D81C" w14:textId="77777777" w:rsidR="00F764FD" w:rsidRPr="00866FAE" w:rsidRDefault="00CB2C9A" w:rsidP="00F90157">
            <w:pPr>
              <w:pStyle w:val="BodyText"/>
              <w:jc w:val="right"/>
              <w:rPr>
                <w:rFonts w:ascii="Helvetica" w:hAnsi="Helvetica" w:cs="Arial"/>
                <w:b/>
                <w:bCs/>
                <w:color w:val="666699"/>
                <w:sz w:val="40"/>
                <w:szCs w:val="40"/>
                <w:lang w:val="en-ZA"/>
              </w:rPr>
            </w:pPr>
            <w:r>
              <w:rPr>
                <w:rFonts w:ascii="Helvetica" w:hAnsi="Helvetica" w:cs="Arial"/>
                <w:b/>
                <w:bCs/>
                <w:color w:val="666699"/>
                <w:sz w:val="40"/>
                <w:szCs w:val="40"/>
                <w:lang w:val="en-ZA"/>
              </w:rPr>
              <w:t xml:space="preserve">ORX </w:t>
            </w:r>
          </w:p>
        </w:tc>
      </w:tr>
      <w:tr w:rsidR="00F764FD" w:rsidRPr="001C6F99" w14:paraId="72EB66D3" w14:textId="77777777">
        <w:trPr>
          <w:cantSplit/>
        </w:trPr>
        <w:tc>
          <w:tcPr>
            <w:tcW w:w="8594" w:type="dxa"/>
          </w:tcPr>
          <w:p w14:paraId="63028669" w14:textId="77777777" w:rsidR="00F764FD" w:rsidRPr="001C6F99" w:rsidRDefault="000404B2" w:rsidP="00CB2C9A">
            <w:pPr>
              <w:pStyle w:val="BodyText"/>
              <w:jc w:val="right"/>
              <w:rPr>
                <w:rFonts w:ascii="Helvetica" w:hAnsi="Helvetica"/>
                <w:b/>
                <w:bCs/>
                <w:color w:val="000080"/>
                <w:sz w:val="32"/>
                <w:lang w:val="en-ZA"/>
              </w:rPr>
            </w:pPr>
            <w:r>
              <w:rPr>
                <w:rFonts w:ascii="Helvetica" w:hAnsi="Helvetica" w:cs="Arial"/>
                <w:b/>
                <w:bCs/>
                <w:color w:val="666699"/>
                <w:sz w:val="32"/>
                <w:lang w:val="en-ZA"/>
              </w:rPr>
              <w:t xml:space="preserve">Business Requirements </w:t>
            </w:r>
            <w:r w:rsidR="00CB2C9A">
              <w:rPr>
                <w:rFonts w:ascii="Helvetica" w:hAnsi="Helvetica" w:cs="Arial"/>
                <w:b/>
                <w:bCs/>
                <w:color w:val="666699"/>
                <w:sz w:val="32"/>
                <w:lang w:val="en-ZA"/>
              </w:rPr>
              <w:t>Document</w:t>
            </w:r>
          </w:p>
        </w:tc>
      </w:tr>
      <w:tr w:rsidR="00F764FD" w:rsidRPr="001C6F99" w14:paraId="34A850F8" w14:textId="77777777">
        <w:tc>
          <w:tcPr>
            <w:tcW w:w="8594" w:type="dxa"/>
          </w:tcPr>
          <w:p w14:paraId="4BD49015" w14:textId="77777777" w:rsidR="00F764FD" w:rsidRPr="001C6F99" w:rsidRDefault="00F764FD" w:rsidP="00DE5C18">
            <w:pPr>
              <w:pStyle w:val="BodyText"/>
              <w:jc w:val="right"/>
              <w:rPr>
                <w:rFonts w:ascii="Helvetica" w:hAnsi="Helvetica"/>
                <w:b/>
                <w:bCs/>
                <w:color w:val="000080"/>
                <w:sz w:val="32"/>
                <w:lang w:val="en-ZA"/>
              </w:rPr>
            </w:pPr>
            <w:r w:rsidRPr="001C6F99">
              <w:rPr>
                <w:rFonts w:ascii="Helvetica" w:hAnsi="Helvetica" w:cs="Arial"/>
                <w:b/>
                <w:bCs/>
                <w:color w:val="A1A1C1"/>
                <w:sz w:val="28"/>
                <w:lang w:val="en-ZA"/>
              </w:rPr>
              <w:t xml:space="preserve">Version: </w:t>
            </w:r>
            <w:r w:rsidR="001D3B19">
              <w:rPr>
                <w:rFonts w:ascii="Helvetica" w:hAnsi="Helvetica" w:cs="Arial"/>
                <w:b/>
                <w:bCs/>
                <w:color w:val="A1A1C1"/>
                <w:sz w:val="28"/>
                <w:lang w:val="en-ZA"/>
              </w:rPr>
              <w:t>0.1</w:t>
            </w:r>
          </w:p>
        </w:tc>
      </w:tr>
    </w:tbl>
    <w:p w14:paraId="3836FDAE" w14:textId="77777777" w:rsidR="00033842" w:rsidRPr="001C6F99" w:rsidRDefault="00033842" w:rsidP="00F90157">
      <w:pPr>
        <w:rPr>
          <w:rFonts w:cs="Arial"/>
          <w:color w:val="3366FF"/>
        </w:rPr>
      </w:pPr>
    </w:p>
    <w:p w14:paraId="30AECFE8" w14:textId="77777777" w:rsidR="00033842" w:rsidRPr="001C6F99" w:rsidRDefault="003D16ED" w:rsidP="00A74E88">
      <w:pPr>
        <w:pStyle w:val="Heading5"/>
      </w:pPr>
      <w:r>
        <w:lastRenderedPageBreak/>
        <w:t xml:space="preserve">Document </w:t>
      </w:r>
      <w:r w:rsidR="005F0170">
        <w:t>Version Control</w:t>
      </w:r>
    </w:p>
    <w:p w14:paraId="3D6ACD00" w14:textId="77777777" w:rsidR="00033842" w:rsidRPr="001C6F99" w:rsidRDefault="00033842" w:rsidP="00F90157">
      <w:r w:rsidRPr="001C6F99">
        <w:t>The revision history should contain details of all changes made to this document. No old entries may be amended in any way. Each new version of the document must contain all history of all previous versions.</w:t>
      </w:r>
    </w:p>
    <w:p w14:paraId="45474B0C" w14:textId="77777777" w:rsidR="001D3C57" w:rsidRPr="001C6F99" w:rsidRDefault="001D3C57" w:rsidP="00F90157"/>
    <w:tbl>
      <w:tblPr>
        <w:tblW w:w="4947"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3" w:type="dxa"/>
          <w:right w:w="93" w:type="dxa"/>
        </w:tblCellMar>
        <w:tblLook w:val="00A0" w:firstRow="1" w:lastRow="0" w:firstColumn="1" w:lastColumn="0" w:noHBand="0" w:noVBand="0"/>
      </w:tblPr>
      <w:tblGrid>
        <w:gridCol w:w="1501"/>
        <w:gridCol w:w="1853"/>
        <w:gridCol w:w="1325"/>
        <w:gridCol w:w="4847"/>
      </w:tblGrid>
      <w:tr w:rsidR="001D3C57" w:rsidRPr="001C6F99" w14:paraId="5CD05BDA" w14:textId="77777777" w:rsidTr="00C4295E">
        <w:trPr>
          <w:tblHeader/>
        </w:trPr>
        <w:tc>
          <w:tcPr>
            <w:tcW w:w="1530" w:type="dxa"/>
            <w:shd w:val="clear" w:color="auto" w:fill="C0C0C0"/>
          </w:tcPr>
          <w:p w14:paraId="5B16E13A" w14:textId="77777777" w:rsidR="001D3C57" w:rsidRPr="001C6F99" w:rsidRDefault="001D3C57" w:rsidP="00F90157">
            <w:pPr>
              <w:pStyle w:val="TableHeading"/>
              <w:spacing w:line="240" w:lineRule="auto"/>
              <w:rPr>
                <w:sz w:val="22"/>
                <w:szCs w:val="22"/>
              </w:rPr>
            </w:pPr>
            <w:r w:rsidRPr="001C6F99">
              <w:rPr>
                <w:sz w:val="22"/>
                <w:szCs w:val="22"/>
              </w:rPr>
              <w:t>Ver.</w:t>
            </w:r>
          </w:p>
        </w:tc>
        <w:tc>
          <w:tcPr>
            <w:tcW w:w="1890" w:type="dxa"/>
            <w:shd w:val="clear" w:color="auto" w:fill="C0C0C0"/>
          </w:tcPr>
          <w:p w14:paraId="17CB4E0E" w14:textId="77777777" w:rsidR="001D3C57" w:rsidRPr="001C6F99" w:rsidRDefault="001D3C57" w:rsidP="00F90157">
            <w:pPr>
              <w:pStyle w:val="TableHeading"/>
              <w:spacing w:line="240" w:lineRule="auto"/>
              <w:rPr>
                <w:sz w:val="22"/>
                <w:szCs w:val="22"/>
              </w:rPr>
            </w:pPr>
            <w:r w:rsidRPr="001C6F99">
              <w:rPr>
                <w:sz w:val="22"/>
                <w:szCs w:val="22"/>
              </w:rPr>
              <w:t>Date</w:t>
            </w:r>
          </w:p>
        </w:tc>
        <w:tc>
          <w:tcPr>
            <w:tcW w:w="1350" w:type="dxa"/>
            <w:shd w:val="clear" w:color="auto" w:fill="C0C0C0"/>
          </w:tcPr>
          <w:p w14:paraId="6D7E3CB6" w14:textId="77777777" w:rsidR="001D3C57" w:rsidRPr="001C6F99" w:rsidRDefault="001D3C57" w:rsidP="00F90157">
            <w:pPr>
              <w:pStyle w:val="TableHeading"/>
              <w:spacing w:line="240" w:lineRule="auto"/>
              <w:rPr>
                <w:sz w:val="22"/>
                <w:szCs w:val="22"/>
              </w:rPr>
            </w:pPr>
            <w:r w:rsidRPr="001C6F99">
              <w:rPr>
                <w:sz w:val="22"/>
                <w:szCs w:val="22"/>
              </w:rPr>
              <w:t>Author</w:t>
            </w:r>
          </w:p>
        </w:tc>
        <w:tc>
          <w:tcPr>
            <w:tcW w:w="4950" w:type="dxa"/>
            <w:shd w:val="clear" w:color="auto" w:fill="C0C0C0"/>
          </w:tcPr>
          <w:p w14:paraId="1EEBF2DA" w14:textId="77777777" w:rsidR="001D3C57" w:rsidRPr="001C6F99" w:rsidRDefault="001D3C57" w:rsidP="00F90157">
            <w:pPr>
              <w:pStyle w:val="TableHeading"/>
              <w:spacing w:line="240" w:lineRule="auto"/>
              <w:rPr>
                <w:sz w:val="22"/>
                <w:szCs w:val="22"/>
              </w:rPr>
            </w:pPr>
            <w:r w:rsidRPr="001C6F99">
              <w:rPr>
                <w:sz w:val="22"/>
                <w:szCs w:val="22"/>
              </w:rPr>
              <w:t>Comment/Summary of Updates</w:t>
            </w:r>
          </w:p>
        </w:tc>
      </w:tr>
      <w:tr w:rsidR="001D3C57" w:rsidRPr="001C6F99" w14:paraId="36B8744A" w14:textId="77777777" w:rsidTr="00C4295E">
        <w:tc>
          <w:tcPr>
            <w:tcW w:w="1530" w:type="dxa"/>
            <w:shd w:val="clear" w:color="auto" w:fill="FFFFFF"/>
          </w:tcPr>
          <w:p w14:paraId="40609F0D" w14:textId="77777777" w:rsidR="001D3C57" w:rsidRPr="00C4295E" w:rsidRDefault="00BA42B8" w:rsidP="00F90157">
            <w:pPr>
              <w:pStyle w:val="TableBody"/>
              <w:spacing w:line="240" w:lineRule="auto"/>
            </w:pPr>
            <w:r>
              <w:t>0.1</w:t>
            </w:r>
          </w:p>
        </w:tc>
        <w:tc>
          <w:tcPr>
            <w:tcW w:w="1890" w:type="dxa"/>
            <w:shd w:val="clear" w:color="auto" w:fill="FFFFFF"/>
          </w:tcPr>
          <w:p w14:paraId="55C27BEE" w14:textId="77777777" w:rsidR="001D3C57" w:rsidRPr="00C4295E" w:rsidRDefault="00CB2C9A" w:rsidP="00F90157">
            <w:pPr>
              <w:pStyle w:val="TableBody"/>
              <w:spacing w:line="240" w:lineRule="auto"/>
            </w:pPr>
            <w:r>
              <w:t>23/11/2016</w:t>
            </w:r>
          </w:p>
        </w:tc>
        <w:tc>
          <w:tcPr>
            <w:tcW w:w="1350" w:type="dxa"/>
            <w:shd w:val="clear" w:color="auto" w:fill="FFFFFF"/>
          </w:tcPr>
          <w:p w14:paraId="21193ADF" w14:textId="77777777" w:rsidR="001D3C57" w:rsidRPr="00C4295E" w:rsidRDefault="00E37192" w:rsidP="00F90157">
            <w:pPr>
              <w:pStyle w:val="TableBody"/>
              <w:spacing w:line="240" w:lineRule="auto"/>
            </w:pPr>
            <w:r>
              <w:t>SHassen</w:t>
            </w:r>
          </w:p>
        </w:tc>
        <w:tc>
          <w:tcPr>
            <w:tcW w:w="4950" w:type="dxa"/>
            <w:shd w:val="clear" w:color="auto" w:fill="FFFFFF"/>
          </w:tcPr>
          <w:p w14:paraId="5FF43595" w14:textId="77777777" w:rsidR="001D3C57" w:rsidRPr="00C4295E" w:rsidRDefault="00BA42B8" w:rsidP="00F90157">
            <w:pPr>
              <w:pStyle w:val="TableBody"/>
              <w:spacing w:line="240" w:lineRule="auto"/>
            </w:pPr>
            <w:r>
              <w:t>Draft</w:t>
            </w:r>
          </w:p>
        </w:tc>
      </w:tr>
      <w:tr w:rsidR="00C7765F" w:rsidRPr="001C6F99" w14:paraId="70855F1A" w14:textId="77777777" w:rsidTr="00C4295E">
        <w:tc>
          <w:tcPr>
            <w:tcW w:w="1530" w:type="dxa"/>
            <w:shd w:val="clear" w:color="auto" w:fill="FFFFFF"/>
          </w:tcPr>
          <w:p w14:paraId="5D520895" w14:textId="77777777" w:rsidR="00C7765F" w:rsidRPr="00C4295E" w:rsidRDefault="00C7765F" w:rsidP="00F90157">
            <w:pPr>
              <w:pStyle w:val="TableBody"/>
              <w:spacing w:line="240" w:lineRule="auto"/>
            </w:pPr>
          </w:p>
        </w:tc>
        <w:tc>
          <w:tcPr>
            <w:tcW w:w="1890" w:type="dxa"/>
            <w:shd w:val="clear" w:color="auto" w:fill="FFFFFF"/>
          </w:tcPr>
          <w:p w14:paraId="2F2023D5" w14:textId="77777777" w:rsidR="00C7765F" w:rsidRPr="00C4295E" w:rsidRDefault="00C7765F" w:rsidP="00F90157">
            <w:pPr>
              <w:pStyle w:val="TableBody"/>
              <w:spacing w:line="240" w:lineRule="auto"/>
            </w:pPr>
          </w:p>
        </w:tc>
        <w:tc>
          <w:tcPr>
            <w:tcW w:w="1350" w:type="dxa"/>
            <w:shd w:val="clear" w:color="auto" w:fill="FFFFFF"/>
          </w:tcPr>
          <w:p w14:paraId="7F0B64D6" w14:textId="77777777" w:rsidR="00C7765F" w:rsidRPr="00C4295E" w:rsidRDefault="00C7765F" w:rsidP="00F90157">
            <w:pPr>
              <w:pStyle w:val="TableBody"/>
              <w:spacing w:line="240" w:lineRule="auto"/>
            </w:pPr>
          </w:p>
        </w:tc>
        <w:tc>
          <w:tcPr>
            <w:tcW w:w="4950" w:type="dxa"/>
            <w:shd w:val="clear" w:color="auto" w:fill="FFFFFF"/>
          </w:tcPr>
          <w:p w14:paraId="73286A5D" w14:textId="77777777" w:rsidR="00C7765F" w:rsidRPr="00C4295E" w:rsidRDefault="00C7765F" w:rsidP="00F90157">
            <w:pPr>
              <w:pStyle w:val="TableBody"/>
              <w:spacing w:line="240" w:lineRule="auto"/>
            </w:pPr>
          </w:p>
        </w:tc>
      </w:tr>
      <w:tr w:rsidR="00C7765F" w:rsidRPr="001C6F99" w14:paraId="04D59361" w14:textId="77777777" w:rsidTr="00C4295E">
        <w:tc>
          <w:tcPr>
            <w:tcW w:w="1530" w:type="dxa"/>
            <w:shd w:val="clear" w:color="auto" w:fill="FFFFFF"/>
          </w:tcPr>
          <w:p w14:paraId="479E693F" w14:textId="77777777" w:rsidR="00C7765F" w:rsidRPr="00C4295E" w:rsidRDefault="00C7765F" w:rsidP="00F90157">
            <w:pPr>
              <w:pStyle w:val="TableBody"/>
              <w:spacing w:line="240" w:lineRule="auto"/>
            </w:pPr>
          </w:p>
        </w:tc>
        <w:tc>
          <w:tcPr>
            <w:tcW w:w="1890" w:type="dxa"/>
            <w:shd w:val="clear" w:color="auto" w:fill="FFFFFF"/>
          </w:tcPr>
          <w:p w14:paraId="23387905" w14:textId="77777777" w:rsidR="00C7765F" w:rsidRPr="00C4295E" w:rsidRDefault="00C7765F" w:rsidP="00F90157">
            <w:pPr>
              <w:pStyle w:val="TableBody"/>
              <w:spacing w:line="240" w:lineRule="auto"/>
            </w:pPr>
          </w:p>
        </w:tc>
        <w:tc>
          <w:tcPr>
            <w:tcW w:w="1350" w:type="dxa"/>
            <w:shd w:val="clear" w:color="auto" w:fill="FFFFFF"/>
          </w:tcPr>
          <w:p w14:paraId="48877435" w14:textId="77777777" w:rsidR="00C7765F" w:rsidRPr="00C4295E" w:rsidRDefault="00C7765F" w:rsidP="00F90157">
            <w:pPr>
              <w:pStyle w:val="TableBody"/>
              <w:spacing w:line="240" w:lineRule="auto"/>
            </w:pPr>
          </w:p>
        </w:tc>
        <w:tc>
          <w:tcPr>
            <w:tcW w:w="4950" w:type="dxa"/>
            <w:shd w:val="clear" w:color="auto" w:fill="FFFFFF"/>
          </w:tcPr>
          <w:p w14:paraId="0F81E25C" w14:textId="77777777" w:rsidR="00C7765F" w:rsidRPr="00C4295E" w:rsidRDefault="00C7765F" w:rsidP="00F90157">
            <w:pPr>
              <w:pStyle w:val="TableBody"/>
              <w:spacing w:line="240" w:lineRule="auto"/>
            </w:pPr>
          </w:p>
        </w:tc>
      </w:tr>
    </w:tbl>
    <w:p w14:paraId="1083AD4F" w14:textId="77777777" w:rsidR="00A74E88" w:rsidRDefault="00A74E88" w:rsidP="00A74E88"/>
    <w:p w14:paraId="269C649A" w14:textId="77777777" w:rsidR="000A4BB7" w:rsidRDefault="000A4BB7" w:rsidP="00A74E88">
      <w:pPr>
        <w:pStyle w:val="StyleHeading5BlockLabelDarkBlueLeft0cmFirstline1"/>
      </w:pPr>
      <w:r>
        <w:t xml:space="preserve">Peer Review </w:t>
      </w:r>
    </w:p>
    <w:tbl>
      <w:tblPr>
        <w:tblW w:w="9647" w:type="dxa"/>
        <w:jc w:val="center"/>
        <w:tblLayout w:type="fixed"/>
        <w:tblLook w:val="0000" w:firstRow="0" w:lastRow="0" w:firstColumn="0" w:lastColumn="0" w:noHBand="0" w:noVBand="0"/>
      </w:tblPr>
      <w:tblGrid>
        <w:gridCol w:w="3372"/>
        <w:gridCol w:w="2846"/>
        <w:gridCol w:w="3429"/>
      </w:tblGrid>
      <w:tr w:rsidR="00A74E88" w:rsidRPr="001C6F99" w14:paraId="43F85D72" w14:textId="77777777" w:rsidTr="00057343">
        <w:trPr>
          <w:jc w:val="center"/>
        </w:trPr>
        <w:tc>
          <w:tcPr>
            <w:tcW w:w="3372" w:type="dxa"/>
            <w:tcBorders>
              <w:top w:val="single" w:sz="4" w:space="0" w:color="auto"/>
              <w:left w:val="single" w:sz="4" w:space="0" w:color="auto"/>
              <w:bottom w:val="single" w:sz="4" w:space="0" w:color="auto"/>
              <w:right w:val="single" w:sz="4" w:space="0" w:color="auto"/>
            </w:tcBorders>
            <w:shd w:val="clear" w:color="auto" w:fill="C0C0C0"/>
          </w:tcPr>
          <w:p w14:paraId="58CC2490" w14:textId="77777777" w:rsidR="00A74E88" w:rsidRPr="002062FF" w:rsidRDefault="00A74E88" w:rsidP="00057343">
            <w:pPr>
              <w:pStyle w:val="TableHeading"/>
              <w:spacing w:line="240" w:lineRule="auto"/>
            </w:pPr>
            <w:r w:rsidRPr="001C6F99">
              <w:t>Name</w:t>
            </w:r>
          </w:p>
        </w:tc>
        <w:tc>
          <w:tcPr>
            <w:tcW w:w="2846" w:type="dxa"/>
            <w:tcBorders>
              <w:top w:val="single" w:sz="4" w:space="0" w:color="auto"/>
              <w:left w:val="single" w:sz="4" w:space="0" w:color="auto"/>
              <w:bottom w:val="single" w:sz="4" w:space="0" w:color="auto"/>
              <w:right w:val="single" w:sz="4" w:space="0" w:color="auto"/>
            </w:tcBorders>
            <w:shd w:val="clear" w:color="auto" w:fill="C0C0C0"/>
          </w:tcPr>
          <w:p w14:paraId="2AA38021" w14:textId="77777777" w:rsidR="00A74E88" w:rsidRPr="002062FF" w:rsidRDefault="00A74E88" w:rsidP="00057343">
            <w:pPr>
              <w:pStyle w:val="TableHeading"/>
              <w:spacing w:line="240" w:lineRule="auto"/>
            </w:pPr>
            <w:r w:rsidRPr="001C6F99">
              <w:t>Designation</w:t>
            </w:r>
          </w:p>
        </w:tc>
        <w:tc>
          <w:tcPr>
            <w:tcW w:w="3429" w:type="dxa"/>
            <w:tcBorders>
              <w:top w:val="single" w:sz="4" w:space="0" w:color="auto"/>
              <w:left w:val="single" w:sz="4" w:space="0" w:color="auto"/>
              <w:bottom w:val="single" w:sz="4" w:space="0" w:color="auto"/>
              <w:right w:val="single" w:sz="4" w:space="0" w:color="auto"/>
            </w:tcBorders>
            <w:shd w:val="clear" w:color="auto" w:fill="C0C0C0"/>
          </w:tcPr>
          <w:p w14:paraId="5D774755" w14:textId="77777777" w:rsidR="00A74E88" w:rsidRPr="002062FF" w:rsidRDefault="00A74E88" w:rsidP="00057343">
            <w:pPr>
              <w:pStyle w:val="TableHeading"/>
              <w:spacing w:line="240" w:lineRule="auto"/>
            </w:pPr>
            <w:r>
              <w:t>Date</w:t>
            </w:r>
          </w:p>
        </w:tc>
      </w:tr>
      <w:tr w:rsidR="00A66C68" w:rsidRPr="002062FF" w14:paraId="669D29E2" w14:textId="77777777" w:rsidTr="00057343">
        <w:trP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2A25C8E4" w14:textId="77777777" w:rsidR="00A66C68" w:rsidRPr="001F2FC6" w:rsidRDefault="00CB2C9A" w:rsidP="001F2FC6">
            <w:pPr>
              <w:pStyle w:val="TableBody"/>
              <w:spacing w:line="240" w:lineRule="auto"/>
              <w:rPr>
                <w:sz w:val="22"/>
              </w:rPr>
            </w:pPr>
            <w:r>
              <w:rPr>
                <w:sz w:val="22"/>
              </w:rPr>
              <w:t>Emily Mataitsane</w:t>
            </w: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06988A94" w14:textId="77777777" w:rsidR="00A66C68" w:rsidRPr="002062FF" w:rsidRDefault="00A66C68" w:rsidP="00057343">
            <w:pPr>
              <w:pStyle w:val="TableBody"/>
              <w:spacing w:line="240" w:lineRule="auto"/>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250908A3" w14:textId="77777777" w:rsidR="00A66C68" w:rsidRPr="002062FF" w:rsidRDefault="00A66C68" w:rsidP="00D030F7">
            <w:pPr>
              <w:pStyle w:val="TableBody"/>
              <w:spacing w:line="240" w:lineRule="auto"/>
            </w:pPr>
          </w:p>
        </w:tc>
      </w:tr>
      <w:tr w:rsidR="00A66C68" w:rsidRPr="002062FF" w14:paraId="13FC4EAB" w14:textId="77777777" w:rsidTr="00057343">
        <w:trP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365CA6AF" w14:textId="77777777" w:rsidR="00A66C68" w:rsidRPr="002062FF" w:rsidRDefault="00BA42B8" w:rsidP="00057343">
            <w:pPr>
              <w:pStyle w:val="TableBody"/>
              <w:spacing w:line="240" w:lineRule="auto"/>
            </w:pPr>
            <w:r>
              <w:t>Karel Du Plessis</w:t>
            </w: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1B734A6A" w14:textId="77777777" w:rsidR="00A66C68" w:rsidRPr="002062FF" w:rsidRDefault="00A66C68" w:rsidP="00057343">
            <w:pPr>
              <w:pStyle w:val="TableBody"/>
              <w:spacing w:line="240" w:lineRule="auto"/>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30FA78E2" w14:textId="77777777" w:rsidR="00A66C68" w:rsidRPr="002062FF" w:rsidRDefault="00A66C68" w:rsidP="00057343">
            <w:pPr>
              <w:pStyle w:val="TableBody"/>
              <w:spacing w:line="240" w:lineRule="auto"/>
            </w:pPr>
          </w:p>
        </w:tc>
      </w:tr>
      <w:tr w:rsidR="00A66C68" w:rsidRPr="002062FF" w14:paraId="136D3C2F" w14:textId="77777777" w:rsidTr="00057343">
        <w:trP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5162C46C" w14:textId="77777777" w:rsidR="00A66C68" w:rsidRPr="002062FF" w:rsidRDefault="00BA42B8" w:rsidP="00057343">
            <w:pPr>
              <w:pStyle w:val="TableBody"/>
              <w:spacing w:line="240" w:lineRule="auto"/>
            </w:pPr>
            <w:r>
              <w:t>Faizel Mohideen</w:t>
            </w: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551635F4" w14:textId="77777777" w:rsidR="00A66C68" w:rsidRPr="002062FF" w:rsidRDefault="00A66C68" w:rsidP="00057343">
            <w:pPr>
              <w:pStyle w:val="TableBody"/>
              <w:spacing w:line="240" w:lineRule="auto"/>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5020BFDC" w14:textId="77777777" w:rsidR="00A66C68" w:rsidRPr="002062FF" w:rsidRDefault="00A66C68" w:rsidP="00057343">
            <w:pPr>
              <w:pStyle w:val="TableBody"/>
              <w:spacing w:line="240" w:lineRule="auto"/>
            </w:pPr>
          </w:p>
        </w:tc>
      </w:tr>
    </w:tbl>
    <w:p w14:paraId="60AA81B5" w14:textId="77777777" w:rsidR="00A74E88" w:rsidRPr="00A74E88" w:rsidRDefault="00A74E88" w:rsidP="00A74E88"/>
    <w:p w14:paraId="083EE429" w14:textId="77777777" w:rsidR="004D718C" w:rsidRPr="001C6F99" w:rsidRDefault="004D718C" w:rsidP="00A74E88">
      <w:pPr>
        <w:pStyle w:val="StyleHeading5BlockLabelDarkBlueLeft0cmFirstline1"/>
      </w:pPr>
      <w:r w:rsidRPr="001C6F99">
        <w:t>Document Signoff</w:t>
      </w:r>
    </w:p>
    <w:p w14:paraId="6FC39F7B" w14:textId="77777777" w:rsidR="004D718C" w:rsidRDefault="002062FF" w:rsidP="004D718C">
      <w:pPr>
        <w:rPr>
          <w:szCs w:val="22"/>
        </w:rPr>
      </w:pPr>
      <w:r w:rsidRPr="001C6F99">
        <w:rPr>
          <w:szCs w:val="22"/>
        </w:rPr>
        <w:t>All parties involved acknowledge that they have read, understood and agree with all the requirements as specified in this document.</w:t>
      </w:r>
    </w:p>
    <w:p w14:paraId="3ECA206E" w14:textId="77777777" w:rsidR="001A0848" w:rsidRDefault="001A0848" w:rsidP="004D718C">
      <w:pPr>
        <w:rPr>
          <w:szCs w:val="22"/>
        </w:rPr>
      </w:pPr>
    </w:p>
    <w:tbl>
      <w:tblPr>
        <w:tblW w:w="10092" w:type="dxa"/>
        <w:tblLayout w:type="fixed"/>
        <w:tblLook w:val="04A0" w:firstRow="1" w:lastRow="0" w:firstColumn="1" w:lastColumn="0" w:noHBand="0" w:noVBand="1"/>
      </w:tblPr>
      <w:tblGrid>
        <w:gridCol w:w="2106"/>
        <w:gridCol w:w="2124"/>
        <w:gridCol w:w="1888"/>
        <w:gridCol w:w="3974"/>
      </w:tblGrid>
      <w:tr w:rsidR="001D3B19" w14:paraId="0B34757B" w14:textId="77777777" w:rsidTr="00D1057C">
        <w:trPr>
          <w:tblHeader/>
        </w:trPr>
        <w:tc>
          <w:tcPr>
            <w:tcW w:w="2106" w:type="dxa"/>
            <w:tcBorders>
              <w:top w:val="single" w:sz="4" w:space="0" w:color="auto"/>
              <w:left w:val="single" w:sz="4" w:space="0" w:color="auto"/>
              <w:bottom w:val="single" w:sz="4" w:space="0" w:color="auto"/>
              <w:right w:val="single" w:sz="4" w:space="0" w:color="auto"/>
            </w:tcBorders>
            <w:shd w:val="clear" w:color="auto" w:fill="C0C0C0"/>
            <w:hideMark/>
          </w:tcPr>
          <w:p w14:paraId="6B4AE16B" w14:textId="77777777" w:rsidR="001D3B19" w:rsidRDefault="001D3B19">
            <w:pPr>
              <w:pStyle w:val="TableHeading"/>
              <w:spacing w:line="240" w:lineRule="auto"/>
              <w:rPr>
                <w:sz w:val="22"/>
                <w:szCs w:val="22"/>
              </w:rPr>
            </w:pPr>
            <w:r>
              <w:rPr>
                <w:sz w:val="22"/>
                <w:szCs w:val="22"/>
              </w:rPr>
              <w:t>Name</w:t>
            </w:r>
          </w:p>
        </w:tc>
        <w:tc>
          <w:tcPr>
            <w:tcW w:w="2124" w:type="dxa"/>
            <w:tcBorders>
              <w:top w:val="single" w:sz="4" w:space="0" w:color="auto"/>
              <w:left w:val="single" w:sz="4" w:space="0" w:color="auto"/>
              <w:bottom w:val="single" w:sz="4" w:space="0" w:color="auto"/>
              <w:right w:val="single" w:sz="4" w:space="0" w:color="auto"/>
            </w:tcBorders>
            <w:shd w:val="clear" w:color="auto" w:fill="C0C0C0"/>
            <w:hideMark/>
          </w:tcPr>
          <w:p w14:paraId="32B6AE53" w14:textId="77777777" w:rsidR="001D3B19" w:rsidRDefault="001D3B19">
            <w:pPr>
              <w:pStyle w:val="TableHeading"/>
              <w:spacing w:line="240" w:lineRule="auto"/>
              <w:rPr>
                <w:sz w:val="22"/>
                <w:szCs w:val="22"/>
              </w:rPr>
            </w:pPr>
            <w:r>
              <w:rPr>
                <w:sz w:val="22"/>
                <w:szCs w:val="22"/>
              </w:rPr>
              <w:t>Area</w:t>
            </w:r>
          </w:p>
        </w:tc>
        <w:tc>
          <w:tcPr>
            <w:tcW w:w="1888" w:type="dxa"/>
            <w:tcBorders>
              <w:top w:val="single" w:sz="4" w:space="0" w:color="auto"/>
              <w:left w:val="single" w:sz="4" w:space="0" w:color="auto"/>
              <w:bottom w:val="single" w:sz="4" w:space="0" w:color="auto"/>
              <w:right w:val="single" w:sz="4" w:space="0" w:color="auto"/>
            </w:tcBorders>
            <w:shd w:val="clear" w:color="auto" w:fill="C0C0C0"/>
            <w:hideMark/>
          </w:tcPr>
          <w:p w14:paraId="254A61B9" w14:textId="77777777" w:rsidR="001D3B19" w:rsidRDefault="001D3B19">
            <w:pPr>
              <w:pStyle w:val="TableHeading"/>
              <w:spacing w:line="240" w:lineRule="auto"/>
              <w:rPr>
                <w:sz w:val="22"/>
                <w:szCs w:val="22"/>
              </w:rPr>
            </w:pPr>
            <w:r>
              <w:rPr>
                <w:sz w:val="22"/>
                <w:szCs w:val="22"/>
              </w:rPr>
              <w:t>Signature</w:t>
            </w:r>
          </w:p>
        </w:tc>
        <w:tc>
          <w:tcPr>
            <w:tcW w:w="3974" w:type="dxa"/>
            <w:tcBorders>
              <w:top w:val="single" w:sz="4" w:space="0" w:color="auto"/>
              <w:left w:val="single" w:sz="4" w:space="0" w:color="auto"/>
              <w:bottom w:val="single" w:sz="4" w:space="0" w:color="auto"/>
              <w:right w:val="single" w:sz="4" w:space="0" w:color="auto"/>
            </w:tcBorders>
            <w:shd w:val="clear" w:color="auto" w:fill="C0C0C0"/>
            <w:hideMark/>
          </w:tcPr>
          <w:p w14:paraId="3193B932" w14:textId="77777777" w:rsidR="001D3B19" w:rsidRDefault="001D3B19">
            <w:pPr>
              <w:pStyle w:val="TableHeading"/>
              <w:spacing w:line="240" w:lineRule="auto"/>
              <w:rPr>
                <w:sz w:val="22"/>
                <w:szCs w:val="22"/>
              </w:rPr>
            </w:pPr>
            <w:r>
              <w:rPr>
                <w:sz w:val="22"/>
                <w:szCs w:val="22"/>
              </w:rPr>
              <w:t>Date</w:t>
            </w:r>
          </w:p>
        </w:tc>
      </w:tr>
      <w:tr w:rsidR="001D3B19" w14:paraId="0D159434" w14:textId="77777777" w:rsidTr="00CB2C9A">
        <w:tc>
          <w:tcPr>
            <w:tcW w:w="2106" w:type="dxa"/>
            <w:tcBorders>
              <w:top w:val="single" w:sz="4" w:space="0" w:color="auto"/>
              <w:left w:val="single" w:sz="4" w:space="0" w:color="auto"/>
              <w:bottom w:val="single" w:sz="4" w:space="0" w:color="auto"/>
              <w:right w:val="single" w:sz="4" w:space="0" w:color="auto"/>
            </w:tcBorders>
          </w:tcPr>
          <w:p w14:paraId="768B99A4"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64921DFD" w14:textId="77777777" w:rsidR="001D3B19" w:rsidRDefault="001D3B19">
            <w:pPr>
              <w:pStyle w:val="TableBody"/>
              <w:rPr>
                <w:szCs w:val="22"/>
              </w:rPr>
            </w:pPr>
          </w:p>
        </w:tc>
        <w:tc>
          <w:tcPr>
            <w:tcW w:w="1888" w:type="dxa"/>
            <w:tcBorders>
              <w:top w:val="single" w:sz="4" w:space="0" w:color="auto"/>
              <w:left w:val="single" w:sz="4" w:space="0" w:color="auto"/>
              <w:bottom w:val="single" w:sz="4" w:space="0" w:color="auto"/>
              <w:right w:val="single" w:sz="4" w:space="0" w:color="auto"/>
            </w:tcBorders>
          </w:tcPr>
          <w:p w14:paraId="54956506"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02518986" w14:textId="77777777" w:rsidR="001D3B19" w:rsidRDefault="001D3B19">
            <w:pPr>
              <w:pStyle w:val="TableBody"/>
              <w:spacing w:line="240" w:lineRule="auto"/>
              <w:rPr>
                <w:szCs w:val="22"/>
              </w:rPr>
            </w:pPr>
          </w:p>
        </w:tc>
      </w:tr>
      <w:tr w:rsidR="001D3B19" w14:paraId="2E9905BE" w14:textId="77777777" w:rsidTr="00CB2C9A">
        <w:tc>
          <w:tcPr>
            <w:tcW w:w="2106" w:type="dxa"/>
            <w:tcBorders>
              <w:top w:val="single" w:sz="4" w:space="0" w:color="auto"/>
              <w:left w:val="single" w:sz="4" w:space="0" w:color="auto"/>
              <w:bottom w:val="single" w:sz="4" w:space="0" w:color="auto"/>
              <w:right w:val="single" w:sz="4" w:space="0" w:color="auto"/>
            </w:tcBorders>
          </w:tcPr>
          <w:p w14:paraId="0FE33D0D" w14:textId="77777777" w:rsidR="001D3B19" w:rsidRDefault="001D3B19">
            <w:pPr>
              <w:pStyle w:val="TableBody"/>
              <w:spacing w:line="240" w:lineRule="auto"/>
              <w:rPr>
                <w:rFonts w:cs="Arial"/>
                <w:szCs w:val="22"/>
              </w:rPr>
            </w:pPr>
          </w:p>
        </w:tc>
        <w:tc>
          <w:tcPr>
            <w:tcW w:w="2124" w:type="dxa"/>
            <w:tcBorders>
              <w:top w:val="single" w:sz="4" w:space="0" w:color="auto"/>
              <w:left w:val="single" w:sz="4" w:space="0" w:color="auto"/>
              <w:bottom w:val="single" w:sz="4" w:space="0" w:color="auto"/>
              <w:right w:val="single" w:sz="4" w:space="0" w:color="auto"/>
            </w:tcBorders>
          </w:tcPr>
          <w:p w14:paraId="1BA9E200" w14:textId="77777777" w:rsidR="001D3B19" w:rsidRDefault="001D3B19">
            <w:pPr>
              <w:pStyle w:val="TableBody"/>
              <w:rPr>
                <w:szCs w:val="22"/>
              </w:rPr>
            </w:pPr>
          </w:p>
        </w:tc>
        <w:tc>
          <w:tcPr>
            <w:tcW w:w="1888" w:type="dxa"/>
            <w:tcBorders>
              <w:top w:val="single" w:sz="4" w:space="0" w:color="auto"/>
              <w:left w:val="single" w:sz="4" w:space="0" w:color="auto"/>
              <w:bottom w:val="single" w:sz="4" w:space="0" w:color="auto"/>
              <w:right w:val="single" w:sz="4" w:space="0" w:color="auto"/>
            </w:tcBorders>
          </w:tcPr>
          <w:p w14:paraId="5F4FCCC3"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136F4439" w14:textId="77777777" w:rsidR="001D3B19" w:rsidRDefault="001D3B19">
            <w:pPr>
              <w:pStyle w:val="TableBody"/>
              <w:spacing w:line="240" w:lineRule="auto"/>
              <w:rPr>
                <w:szCs w:val="22"/>
              </w:rPr>
            </w:pPr>
          </w:p>
        </w:tc>
      </w:tr>
      <w:tr w:rsidR="001D3B19" w14:paraId="2E02E519" w14:textId="77777777" w:rsidTr="00CB2C9A">
        <w:tc>
          <w:tcPr>
            <w:tcW w:w="2106" w:type="dxa"/>
            <w:tcBorders>
              <w:top w:val="single" w:sz="4" w:space="0" w:color="auto"/>
              <w:left w:val="single" w:sz="4" w:space="0" w:color="auto"/>
              <w:bottom w:val="single" w:sz="4" w:space="0" w:color="auto"/>
              <w:right w:val="single" w:sz="4" w:space="0" w:color="auto"/>
            </w:tcBorders>
          </w:tcPr>
          <w:p w14:paraId="3F7E04FE"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60925C3D"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69E97370"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3BFE8361" w14:textId="77777777" w:rsidR="001D3B19" w:rsidRDefault="001D3B19">
            <w:pPr>
              <w:pStyle w:val="TableBody"/>
              <w:spacing w:line="240" w:lineRule="auto"/>
              <w:rPr>
                <w:szCs w:val="22"/>
              </w:rPr>
            </w:pPr>
          </w:p>
        </w:tc>
      </w:tr>
      <w:tr w:rsidR="001D3B19" w14:paraId="0382FBB9" w14:textId="77777777" w:rsidTr="00CB2C9A">
        <w:tc>
          <w:tcPr>
            <w:tcW w:w="2106" w:type="dxa"/>
            <w:tcBorders>
              <w:top w:val="single" w:sz="4" w:space="0" w:color="auto"/>
              <w:left w:val="single" w:sz="4" w:space="0" w:color="auto"/>
              <w:bottom w:val="single" w:sz="4" w:space="0" w:color="auto"/>
              <w:right w:val="single" w:sz="4" w:space="0" w:color="auto"/>
            </w:tcBorders>
          </w:tcPr>
          <w:p w14:paraId="401BC726"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04B3D932"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02A00538"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4FF4F5B5" w14:textId="77777777" w:rsidR="001D3B19" w:rsidRDefault="001D3B19">
            <w:pPr>
              <w:pStyle w:val="TableBody"/>
              <w:spacing w:line="240" w:lineRule="auto"/>
              <w:rPr>
                <w:szCs w:val="22"/>
              </w:rPr>
            </w:pPr>
          </w:p>
        </w:tc>
      </w:tr>
      <w:tr w:rsidR="00BA42B8" w14:paraId="69D5C599" w14:textId="77777777" w:rsidTr="008225B3">
        <w:trPr>
          <w:trHeight w:val="377"/>
        </w:trPr>
        <w:tc>
          <w:tcPr>
            <w:tcW w:w="2106" w:type="dxa"/>
            <w:tcBorders>
              <w:top w:val="single" w:sz="4" w:space="0" w:color="auto"/>
              <w:left w:val="single" w:sz="4" w:space="0" w:color="auto"/>
              <w:bottom w:val="single" w:sz="4" w:space="0" w:color="auto"/>
              <w:right w:val="single" w:sz="4" w:space="0" w:color="auto"/>
            </w:tcBorders>
          </w:tcPr>
          <w:p w14:paraId="52FF9FF4" w14:textId="77777777" w:rsidR="00BA42B8" w:rsidRDefault="00BA42B8">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33A832E0" w14:textId="77777777" w:rsidR="00BA42B8" w:rsidRDefault="00BA42B8">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56B4900B" w14:textId="77777777" w:rsidR="00BA42B8" w:rsidRDefault="00BA42B8">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6806D993" w14:textId="77777777" w:rsidR="00BA42B8" w:rsidRDefault="00BA42B8">
            <w:pPr>
              <w:pStyle w:val="TableBody"/>
              <w:spacing w:line="240" w:lineRule="auto"/>
              <w:rPr>
                <w:szCs w:val="22"/>
              </w:rPr>
            </w:pPr>
          </w:p>
        </w:tc>
      </w:tr>
      <w:tr w:rsidR="001D3B19" w14:paraId="6012C839" w14:textId="77777777" w:rsidTr="00CB2C9A">
        <w:trPr>
          <w:trHeight w:val="377"/>
        </w:trPr>
        <w:tc>
          <w:tcPr>
            <w:tcW w:w="2106" w:type="dxa"/>
            <w:tcBorders>
              <w:top w:val="single" w:sz="4" w:space="0" w:color="auto"/>
              <w:left w:val="single" w:sz="4" w:space="0" w:color="auto"/>
              <w:bottom w:val="single" w:sz="4" w:space="0" w:color="auto"/>
              <w:right w:val="single" w:sz="4" w:space="0" w:color="auto"/>
            </w:tcBorders>
          </w:tcPr>
          <w:p w14:paraId="490A7FAF"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32D13524"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1EF07461"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09AD7FF6" w14:textId="77777777" w:rsidR="001D3B19" w:rsidRDefault="001D3B19">
            <w:pPr>
              <w:pStyle w:val="TableBody"/>
              <w:spacing w:line="240" w:lineRule="auto"/>
              <w:rPr>
                <w:szCs w:val="22"/>
              </w:rPr>
            </w:pPr>
          </w:p>
        </w:tc>
      </w:tr>
      <w:tr w:rsidR="001D3B19" w14:paraId="0C362A87" w14:textId="77777777" w:rsidTr="00CB2C9A">
        <w:tc>
          <w:tcPr>
            <w:tcW w:w="2106" w:type="dxa"/>
            <w:tcBorders>
              <w:top w:val="single" w:sz="4" w:space="0" w:color="auto"/>
              <w:left w:val="single" w:sz="4" w:space="0" w:color="auto"/>
              <w:bottom w:val="single" w:sz="4" w:space="0" w:color="auto"/>
              <w:right w:val="single" w:sz="4" w:space="0" w:color="auto"/>
            </w:tcBorders>
          </w:tcPr>
          <w:p w14:paraId="4B9813F7"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2442BBBB"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2F28B5F9"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47D9DE69" w14:textId="77777777" w:rsidR="001D3B19" w:rsidRDefault="001D3B19">
            <w:pPr>
              <w:pStyle w:val="TableBody"/>
              <w:spacing w:line="240" w:lineRule="auto"/>
              <w:rPr>
                <w:szCs w:val="22"/>
              </w:rPr>
            </w:pPr>
          </w:p>
        </w:tc>
      </w:tr>
      <w:tr w:rsidR="00FE0E37" w14:paraId="5BD3A819" w14:textId="77777777" w:rsidTr="00704DF2">
        <w:trPr>
          <w:trHeight w:val="188"/>
        </w:trPr>
        <w:tc>
          <w:tcPr>
            <w:tcW w:w="2106" w:type="dxa"/>
            <w:tcBorders>
              <w:top w:val="single" w:sz="4" w:space="0" w:color="auto"/>
              <w:left w:val="single" w:sz="4" w:space="0" w:color="auto"/>
              <w:bottom w:val="single" w:sz="4" w:space="0" w:color="auto"/>
              <w:right w:val="single" w:sz="4" w:space="0" w:color="auto"/>
            </w:tcBorders>
          </w:tcPr>
          <w:p w14:paraId="150A425B" w14:textId="77777777" w:rsidR="00FE0E37" w:rsidRDefault="00FE0E37" w:rsidP="00D1057C">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45A05135" w14:textId="77777777" w:rsidR="00FE0E37" w:rsidRDefault="00FE0E37">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32584847" w14:textId="77777777" w:rsidR="00FE0E37" w:rsidRDefault="00FE0E37">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7FD9A674" w14:textId="77777777" w:rsidR="00FE0E37" w:rsidRDefault="00FE0E37">
            <w:pPr>
              <w:pStyle w:val="TableBody"/>
              <w:spacing w:line="240" w:lineRule="auto"/>
              <w:rPr>
                <w:szCs w:val="22"/>
              </w:rPr>
            </w:pPr>
          </w:p>
        </w:tc>
      </w:tr>
      <w:tr w:rsidR="001D3B19" w14:paraId="7456EE48" w14:textId="77777777" w:rsidTr="00CB2C9A">
        <w:trPr>
          <w:trHeight w:val="188"/>
        </w:trPr>
        <w:tc>
          <w:tcPr>
            <w:tcW w:w="2106" w:type="dxa"/>
            <w:tcBorders>
              <w:top w:val="single" w:sz="4" w:space="0" w:color="auto"/>
              <w:left w:val="single" w:sz="4" w:space="0" w:color="auto"/>
              <w:bottom w:val="single" w:sz="4" w:space="0" w:color="auto"/>
              <w:right w:val="single" w:sz="4" w:space="0" w:color="auto"/>
            </w:tcBorders>
          </w:tcPr>
          <w:p w14:paraId="61E4BFF1" w14:textId="77777777" w:rsidR="001D3B19" w:rsidRDefault="001D3B19" w:rsidP="00D1057C">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1FA459DE"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7F1860E7"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654A7427" w14:textId="77777777" w:rsidR="001D3B19" w:rsidRDefault="001D3B19">
            <w:pPr>
              <w:pStyle w:val="TableBody"/>
              <w:spacing w:line="240" w:lineRule="auto"/>
              <w:rPr>
                <w:szCs w:val="22"/>
              </w:rPr>
            </w:pPr>
          </w:p>
        </w:tc>
      </w:tr>
      <w:tr w:rsidR="001D3B19" w14:paraId="764ADAF2" w14:textId="77777777" w:rsidTr="00AC4EE3">
        <w:tc>
          <w:tcPr>
            <w:tcW w:w="2106" w:type="dxa"/>
            <w:tcBorders>
              <w:top w:val="single" w:sz="4" w:space="0" w:color="auto"/>
              <w:left w:val="single" w:sz="4" w:space="0" w:color="auto"/>
              <w:bottom w:val="single" w:sz="4" w:space="0" w:color="auto"/>
              <w:right w:val="single" w:sz="4" w:space="0" w:color="auto"/>
            </w:tcBorders>
          </w:tcPr>
          <w:p w14:paraId="4600327F" w14:textId="77777777" w:rsidR="001D3B19" w:rsidRDefault="001D3B19">
            <w:pPr>
              <w:pStyle w:val="TableBody"/>
              <w:spacing w:line="240" w:lineRule="auto"/>
              <w:rPr>
                <w:szCs w:val="22"/>
              </w:rPr>
            </w:pPr>
          </w:p>
        </w:tc>
        <w:tc>
          <w:tcPr>
            <w:tcW w:w="2124" w:type="dxa"/>
            <w:tcBorders>
              <w:top w:val="single" w:sz="4" w:space="0" w:color="auto"/>
              <w:left w:val="single" w:sz="4" w:space="0" w:color="auto"/>
              <w:bottom w:val="single" w:sz="4" w:space="0" w:color="auto"/>
              <w:right w:val="single" w:sz="4" w:space="0" w:color="auto"/>
            </w:tcBorders>
          </w:tcPr>
          <w:p w14:paraId="109E132C" w14:textId="77777777" w:rsidR="001D3B19" w:rsidRDefault="001D3B19">
            <w:pPr>
              <w:pStyle w:val="TableBody"/>
              <w:spacing w:line="240" w:lineRule="auto"/>
              <w:rPr>
                <w:szCs w:val="22"/>
              </w:rPr>
            </w:pPr>
          </w:p>
        </w:tc>
        <w:tc>
          <w:tcPr>
            <w:tcW w:w="1888" w:type="dxa"/>
            <w:tcBorders>
              <w:top w:val="single" w:sz="4" w:space="0" w:color="auto"/>
              <w:left w:val="single" w:sz="4" w:space="0" w:color="auto"/>
              <w:bottom w:val="single" w:sz="4" w:space="0" w:color="auto"/>
              <w:right w:val="single" w:sz="4" w:space="0" w:color="auto"/>
            </w:tcBorders>
          </w:tcPr>
          <w:p w14:paraId="1B523B14" w14:textId="77777777" w:rsidR="001D3B19" w:rsidRDefault="001D3B19">
            <w:pPr>
              <w:pStyle w:val="TableBody"/>
              <w:spacing w:line="240" w:lineRule="auto"/>
              <w:rPr>
                <w:szCs w:val="22"/>
              </w:rPr>
            </w:pPr>
          </w:p>
        </w:tc>
        <w:tc>
          <w:tcPr>
            <w:tcW w:w="3974" w:type="dxa"/>
            <w:tcBorders>
              <w:top w:val="single" w:sz="4" w:space="0" w:color="auto"/>
              <w:left w:val="single" w:sz="4" w:space="0" w:color="auto"/>
              <w:bottom w:val="single" w:sz="4" w:space="0" w:color="auto"/>
              <w:right w:val="single" w:sz="4" w:space="0" w:color="auto"/>
            </w:tcBorders>
          </w:tcPr>
          <w:p w14:paraId="3CB13BAB" w14:textId="77777777" w:rsidR="001D3B19" w:rsidRDefault="001D3B19">
            <w:pPr>
              <w:pStyle w:val="TableBody"/>
              <w:spacing w:line="240" w:lineRule="auto"/>
              <w:rPr>
                <w:szCs w:val="22"/>
              </w:rPr>
            </w:pPr>
          </w:p>
        </w:tc>
      </w:tr>
    </w:tbl>
    <w:p w14:paraId="30BE6F39" w14:textId="77777777" w:rsidR="00536FAB" w:rsidRDefault="00536FAB" w:rsidP="00A74E88"/>
    <w:p w14:paraId="14BDBA8C" w14:textId="77777777" w:rsidR="00033842" w:rsidRPr="00796D0B" w:rsidRDefault="002062FF" w:rsidP="00A74E88">
      <w:pPr>
        <w:pStyle w:val="StyleHeading5BlockLabelDarkBlueLeft0cmFirstline1"/>
      </w:pPr>
      <w:r w:rsidRPr="00796D0B">
        <w:t>Distribution List</w:t>
      </w:r>
    </w:p>
    <w:tbl>
      <w:tblPr>
        <w:tblW w:w="9647" w:type="dxa"/>
        <w:jc w:val="center"/>
        <w:tblLayout w:type="fixed"/>
        <w:tblLook w:val="0000" w:firstRow="0" w:lastRow="0" w:firstColumn="0" w:lastColumn="0" w:noHBand="0" w:noVBand="0"/>
      </w:tblPr>
      <w:tblGrid>
        <w:gridCol w:w="3372"/>
        <w:gridCol w:w="2846"/>
        <w:gridCol w:w="3429"/>
      </w:tblGrid>
      <w:tr w:rsidR="008D0E8E" w:rsidRPr="001C6F99" w14:paraId="44B222C1"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C0C0C0"/>
          </w:tcPr>
          <w:p w14:paraId="4DAA425C" w14:textId="77777777" w:rsidR="008D0E8E" w:rsidRPr="002062FF" w:rsidRDefault="008D0E8E" w:rsidP="008D0E8E">
            <w:pPr>
              <w:pStyle w:val="TableHeading"/>
              <w:spacing w:line="240" w:lineRule="auto"/>
              <w:rPr>
                <w:sz w:val="22"/>
                <w:szCs w:val="22"/>
              </w:rPr>
            </w:pPr>
            <w:r w:rsidRPr="001C6F99">
              <w:rPr>
                <w:sz w:val="22"/>
                <w:szCs w:val="22"/>
              </w:rPr>
              <w:t>Name</w:t>
            </w:r>
          </w:p>
        </w:tc>
        <w:tc>
          <w:tcPr>
            <w:tcW w:w="2846" w:type="dxa"/>
            <w:tcBorders>
              <w:top w:val="single" w:sz="4" w:space="0" w:color="auto"/>
              <w:left w:val="single" w:sz="4" w:space="0" w:color="auto"/>
              <w:bottom w:val="single" w:sz="4" w:space="0" w:color="auto"/>
              <w:right w:val="single" w:sz="4" w:space="0" w:color="auto"/>
            </w:tcBorders>
            <w:shd w:val="clear" w:color="auto" w:fill="C0C0C0"/>
          </w:tcPr>
          <w:p w14:paraId="17C0916D" w14:textId="77777777" w:rsidR="008D0E8E" w:rsidRPr="002062FF" w:rsidRDefault="008D0E8E" w:rsidP="008D0E8E">
            <w:pPr>
              <w:pStyle w:val="TableHeading"/>
              <w:spacing w:line="240" w:lineRule="auto"/>
              <w:rPr>
                <w:sz w:val="22"/>
                <w:szCs w:val="22"/>
              </w:rPr>
            </w:pPr>
            <w:r w:rsidRPr="001C6F99">
              <w:rPr>
                <w:sz w:val="22"/>
                <w:szCs w:val="22"/>
              </w:rPr>
              <w:t>Designation</w:t>
            </w:r>
          </w:p>
        </w:tc>
        <w:tc>
          <w:tcPr>
            <w:tcW w:w="3429" w:type="dxa"/>
            <w:tcBorders>
              <w:top w:val="single" w:sz="4" w:space="0" w:color="auto"/>
              <w:left w:val="single" w:sz="4" w:space="0" w:color="auto"/>
              <w:bottom w:val="single" w:sz="4" w:space="0" w:color="auto"/>
              <w:right w:val="single" w:sz="4" w:space="0" w:color="auto"/>
            </w:tcBorders>
            <w:shd w:val="clear" w:color="auto" w:fill="C0C0C0"/>
          </w:tcPr>
          <w:p w14:paraId="5197B972" w14:textId="77777777" w:rsidR="008D0E8E" w:rsidRPr="002062FF" w:rsidRDefault="008D0E8E" w:rsidP="008D0E8E">
            <w:pPr>
              <w:pStyle w:val="TableHeading"/>
              <w:spacing w:line="240" w:lineRule="auto"/>
              <w:rPr>
                <w:sz w:val="22"/>
                <w:szCs w:val="22"/>
              </w:rPr>
            </w:pPr>
            <w:r w:rsidRPr="001C6F99">
              <w:rPr>
                <w:sz w:val="22"/>
                <w:szCs w:val="22"/>
              </w:rPr>
              <w:t>Area</w:t>
            </w:r>
          </w:p>
        </w:tc>
      </w:tr>
      <w:tr w:rsidR="008D0E8E" w:rsidRPr="002062FF" w14:paraId="1E6946ED"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00EC25E0"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7E75BB18"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059774D2" w14:textId="77777777" w:rsidR="008D0E8E" w:rsidRPr="002062FF" w:rsidRDefault="008D0E8E" w:rsidP="008D0E8E">
            <w:pPr>
              <w:pStyle w:val="TableBody"/>
              <w:spacing w:line="240" w:lineRule="auto"/>
              <w:rPr>
                <w:sz w:val="22"/>
                <w:szCs w:val="22"/>
              </w:rPr>
            </w:pPr>
          </w:p>
        </w:tc>
      </w:tr>
      <w:tr w:rsidR="008D0E8E" w:rsidRPr="002062FF" w14:paraId="7FC30451"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47D2B323"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792F12AA"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1DEBF281" w14:textId="77777777" w:rsidR="008D0E8E" w:rsidRPr="002062FF" w:rsidRDefault="008D0E8E" w:rsidP="008D0E8E">
            <w:pPr>
              <w:pStyle w:val="TableBody"/>
              <w:spacing w:line="240" w:lineRule="auto"/>
              <w:rPr>
                <w:sz w:val="22"/>
                <w:szCs w:val="22"/>
              </w:rPr>
            </w:pPr>
          </w:p>
        </w:tc>
      </w:tr>
      <w:tr w:rsidR="008D0E8E" w:rsidRPr="002062FF" w14:paraId="0FB6C504"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7789A63C"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76BB5417"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0B95DFC8" w14:textId="77777777" w:rsidR="008D0E8E" w:rsidRPr="002062FF" w:rsidRDefault="008D0E8E" w:rsidP="008D0E8E">
            <w:pPr>
              <w:pStyle w:val="TableBody"/>
              <w:spacing w:line="240" w:lineRule="auto"/>
              <w:rPr>
                <w:sz w:val="22"/>
                <w:szCs w:val="22"/>
              </w:rPr>
            </w:pPr>
          </w:p>
        </w:tc>
      </w:tr>
      <w:tr w:rsidR="008D0E8E" w:rsidRPr="002062FF" w14:paraId="29A87F13"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71B0D742"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283EF0A5"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11A2B28D" w14:textId="77777777" w:rsidR="008D0E8E" w:rsidRPr="002062FF" w:rsidRDefault="008D0E8E" w:rsidP="008D0E8E">
            <w:pPr>
              <w:pStyle w:val="TableBody"/>
              <w:spacing w:line="240" w:lineRule="auto"/>
              <w:rPr>
                <w:sz w:val="22"/>
                <w:szCs w:val="22"/>
              </w:rPr>
            </w:pPr>
          </w:p>
        </w:tc>
      </w:tr>
      <w:tr w:rsidR="008D0E8E" w:rsidRPr="002062FF" w14:paraId="06E1F8AF"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401FCA0E"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1E973FDF"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2B7A1E1D" w14:textId="77777777" w:rsidR="008D0E8E" w:rsidRPr="002062FF" w:rsidRDefault="008D0E8E" w:rsidP="008D0E8E">
            <w:pPr>
              <w:pStyle w:val="TableBody"/>
              <w:spacing w:line="240" w:lineRule="auto"/>
              <w:rPr>
                <w:sz w:val="22"/>
                <w:szCs w:val="22"/>
              </w:rPr>
            </w:pPr>
          </w:p>
        </w:tc>
      </w:tr>
      <w:tr w:rsidR="008D0E8E" w:rsidRPr="002062FF" w14:paraId="7EF4F7FD" w14:textId="77777777" w:rsidTr="008D0E8E">
        <w:trPr>
          <w:tblHeader/>
          <w:jc w:val="center"/>
        </w:trPr>
        <w:tc>
          <w:tcPr>
            <w:tcW w:w="3372" w:type="dxa"/>
            <w:tcBorders>
              <w:top w:val="single" w:sz="4" w:space="0" w:color="auto"/>
              <w:left w:val="single" w:sz="4" w:space="0" w:color="auto"/>
              <w:bottom w:val="single" w:sz="4" w:space="0" w:color="auto"/>
              <w:right w:val="single" w:sz="4" w:space="0" w:color="auto"/>
            </w:tcBorders>
            <w:shd w:val="clear" w:color="auto" w:fill="auto"/>
          </w:tcPr>
          <w:p w14:paraId="260E0341" w14:textId="77777777" w:rsidR="008D0E8E" w:rsidRPr="008D0E8E" w:rsidRDefault="008D0E8E" w:rsidP="008D0E8E">
            <w:pPr>
              <w:pStyle w:val="TableBody"/>
              <w:spacing w:line="240" w:lineRule="auto"/>
              <w:rPr>
                <w:szCs w:val="22"/>
              </w:rPr>
            </w:pPr>
          </w:p>
        </w:tc>
        <w:tc>
          <w:tcPr>
            <w:tcW w:w="2846" w:type="dxa"/>
            <w:tcBorders>
              <w:top w:val="single" w:sz="4" w:space="0" w:color="auto"/>
              <w:left w:val="single" w:sz="4" w:space="0" w:color="auto"/>
              <w:bottom w:val="single" w:sz="4" w:space="0" w:color="auto"/>
              <w:right w:val="single" w:sz="4" w:space="0" w:color="auto"/>
            </w:tcBorders>
            <w:shd w:val="clear" w:color="auto" w:fill="auto"/>
          </w:tcPr>
          <w:p w14:paraId="029F9881" w14:textId="77777777" w:rsidR="008D0E8E" w:rsidRPr="008D0E8E" w:rsidRDefault="008D0E8E" w:rsidP="008D0E8E">
            <w:pPr>
              <w:pStyle w:val="TableBody"/>
              <w:spacing w:line="240" w:lineRule="auto"/>
              <w:rPr>
                <w:szCs w:val="22"/>
              </w:rPr>
            </w:pPr>
          </w:p>
        </w:tc>
        <w:tc>
          <w:tcPr>
            <w:tcW w:w="3429" w:type="dxa"/>
            <w:tcBorders>
              <w:top w:val="single" w:sz="4" w:space="0" w:color="auto"/>
              <w:left w:val="single" w:sz="4" w:space="0" w:color="auto"/>
              <w:bottom w:val="single" w:sz="4" w:space="0" w:color="auto"/>
              <w:right w:val="single" w:sz="4" w:space="0" w:color="auto"/>
            </w:tcBorders>
            <w:shd w:val="clear" w:color="auto" w:fill="auto"/>
          </w:tcPr>
          <w:p w14:paraId="3FAA2FB5" w14:textId="77777777" w:rsidR="008D0E8E" w:rsidRPr="002062FF" w:rsidRDefault="008D0E8E" w:rsidP="008D0E8E">
            <w:pPr>
              <w:pStyle w:val="TableBody"/>
              <w:spacing w:line="240" w:lineRule="auto"/>
              <w:rPr>
                <w:sz w:val="22"/>
                <w:szCs w:val="22"/>
              </w:rPr>
            </w:pPr>
          </w:p>
        </w:tc>
      </w:tr>
    </w:tbl>
    <w:p w14:paraId="16DA8F76" w14:textId="77777777" w:rsidR="00033842" w:rsidRPr="001C6F99" w:rsidRDefault="00A74E88" w:rsidP="00A74E88">
      <w:pPr>
        <w:pStyle w:val="Heading5"/>
      </w:pPr>
      <w:r w:rsidRPr="001C6F99">
        <w:lastRenderedPageBreak/>
        <w:t>Table of Contents</w:t>
      </w:r>
    </w:p>
    <w:p w14:paraId="59BE60BB" w14:textId="77777777" w:rsidR="00033842" w:rsidRPr="001C6F99" w:rsidRDefault="00033842" w:rsidP="00F90157">
      <w:pPr>
        <w:rPr>
          <w:rFonts w:cs="Arial"/>
        </w:rPr>
      </w:pPr>
    </w:p>
    <w:p w14:paraId="7791CEFB" w14:textId="77777777" w:rsidR="00B37ADD" w:rsidRDefault="009E69BB">
      <w:pPr>
        <w:pStyle w:val="TOC1"/>
        <w:tabs>
          <w:tab w:val="left" w:pos="440"/>
          <w:tab w:val="right" w:leader="dot" w:pos="9628"/>
        </w:tabs>
        <w:rPr>
          <w:ins w:id="0" w:author="du Plessis, Karel K" w:date="2016-11-29T07:32:00Z"/>
          <w:rFonts w:asciiTheme="minorHAnsi" w:eastAsiaTheme="minorEastAsia" w:hAnsiTheme="minorHAnsi" w:cstheme="minorBidi"/>
          <w:noProof/>
          <w:szCs w:val="22"/>
          <w:lang w:eastAsia="en-ZA"/>
        </w:rPr>
      </w:pPr>
      <w:r w:rsidRPr="001C6F99">
        <w:rPr>
          <w:rFonts w:cs="Arial"/>
        </w:rPr>
        <w:fldChar w:fldCharType="begin"/>
      </w:r>
      <w:r w:rsidR="00033842" w:rsidRPr="001C6F99">
        <w:rPr>
          <w:rFonts w:cs="Arial"/>
        </w:rPr>
        <w:instrText xml:space="preserve"> TOC \o "1-3" \h \z </w:instrText>
      </w:r>
      <w:r w:rsidRPr="001C6F99">
        <w:rPr>
          <w:rFonts w:cs="Arial"/>
        </w:rPr>
        <w:fldChar w:fldCharType="separate"/>
      </w:r>
      <w:ins w:id="1" w:author="du Plessis, Karel K" w:date="2016-11-29T07:32:00Z">
        <w:r w:rsidR="00B37ADD" w:rsidRPr="001C1F27">
          <w:rPr>
            <w:rStyle w:val="Hyperlink"/>
            <w:noProof/>
          </w:rPr>
          <w:fldChar w:fldCharType="begin"/>
        </w:r>
        <w:r w:rsidR="00B37ADD" w:rsidRPr="001C1F27">
          <w:rPr>
            <w:rStyle w:val="Hyperlink"/>
            <w:noProof/>
          </w:rPr>
          <w:instrText xml:space="preserve"> </w:instrText>
        </w:r>
        <w:r w:rsidR="00B37ADD">
          <w:rPr>
            <w:noProof/>
          </w:rPr>
          <w:instrText>HYPERLINK \l "_Toc468168058"</w:instrText>
        </w:r>
        <w:r w:rsidR="00B37ADD" w:rsidRPr="001C1F27">
          <w:rPr>
            <w:rStyle w:val="Hyperlink"/>
            <w:noProof/>
          </w:rPr>
          <w:instrText xml:space="preserve"> </w:instrText>
        </w:r>
        <w:r w:rsidR="00B37ADD" w:rsidRPr="001C1F27">
          <w:rPr>
            <w:rStyle w:val="Hyperlink"/>
            <w:noProof/>
          </w:rPr>
          <w:fldChar w:fldCharType="separate"/>
        </w:r>
        <w:r w:rsidR="00B37ADD" w:rsidRPr="001C1F27">
          <w:rPr>
            <w:rStyle w:val="Hyperlink"/>
            <w:noProof/>
          </w:rPr>
          <w:t>1</w:t>
        </w:r>
        <w:r w:rsidR="00B37ADD">
          <w:rPr>
            <w:rFonts w:asciiTheme="minorHAnsi" w:eastAsiaTheme="minorEastAsia" w:hAnsiTheme="minorHAnsi" w:cstheme="minorBidi"/>
            <w:noProof/>
            <w:szCs w:val="22"/>
            <w:lang w:eastAsia="en-ZA"/>
          </w:rPr>
          <w:tab/>
        </w:r>
        <w:r w:rsidR="00B37ADD" w:rsidRPr="001C1F27">
          <w:rPr>
            <w:rStyle w:val="Hyperlink"/>
            <w:noProof/>
          </w:rPr>
          <w:t>Executive Summary</w:t>
        </w:r>
        <w:r w:rsidR="00B37ADD">
          <w:rPr>
            <w:noProof/>
            <w:webHidden/>
          </w:rPr>
          <w:tab/>
        </w:r>
        <w:r w:rsidR="00B37ADD">
          <w:rPr>
            <w:noProof/>
            <w:webHidden/>
          </w:rPr>
          <w:fldChar w:fldCharType="begin"/>
        </w:r>
        <w:r w:rsidR="00B37ADD">
          <w:rPr>
            <w:noProof/>
            <w:webHidden/>
          </w:rPr>
          <w:instrText xml:space="preserve"> PAGEREF _Toc468168058 \h </w:instrText>
        </w:r>
      </w:ins>
      <w:r w:rsidR="00B37ADD">
        <w:rPr>
          <w:noProof/>
          <w:webHidden/>
        </w:rPr>
      </w:r>
      <w:r w:rsidR="00B37ADD">
        <w:rPr>
          <w:noProof/>
          <w:webHidden/>
        </w:rPr>
        <w:fldChar w:fldCharType="separate"/>
      </w:r>
      <w:ins w:id="2" w:author="du Plessis, Karel K" w:date="2016-11-29T07:32:00Z">
        <w:r w:rsidR="00B37ADD">
          <w:rPr>
            <w:noProof/>
            <w:webHidden/>
          </w:rPr>
          <w:t>4</w:t>
        </w:r>
        <w:r w:rsidR="00B37ADD">
          <w:rPr>
            <w:noProof/>
            <w:webHidden/>
          </w:rPr>
          <w:fldChar w:fldCharType="end"/>
        </w:r>
        <w:r w:rsidR="00B37ADD" w:rsidRPr="001C1F27">
          <w:rPr>
            <w:rStyle w:val="Hyperlink"/>
            <w:noProof/>
          </w:rPr>
          <w:fldChar w:fldCharType="end"/>
        </w:r>
      </w:ins>
    </w:p>
    <w:p w14:paraId="2FBE665A" w14:textId="77777777" w:rsidR="00B37ADD" w:rsidRDefault="00B37ADD">
      <w:pPr>
        <w:pStyle w:val="TOC2"/>
        <w:tabs>
          <w:tab w:val="left" w:pos="880"/>
          <w:tab w:val="right" w:leader="dot" w:pos="9628"/>
        </w:tabs>
        <w:rPr>
          <w:ins w:id="3" w:author="du Plessis, Karel K" w:date="2016-11-29T07:32:00Z"/>
          <w:rFonts w:asciiTheme="minorHAnsi" w:eastAsiaTheme="minorEastAsia" w:hAnsiTheme="minorHAnsi" w:cstheme="minorBidi"/>
          <w:noProof/>
          <w:szCs w:val="22"/>
          <w:lang w:eastAsia="en-ZA"/>
        </w:rPr>
      </w:pPr>
      <w:ins w:id="4"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"_Toc468168059"</w:instrText>
        </w:r>
        <w:r w:rsidRPr="001C1F27">
          <w:rPr>
            <w:rStyle w:val="Hyperlink"/>
            <w:noProof/>
          </w:rPr>
          <w:instrText xml:space="preserve"> </w:instrText>
        </w:r>
        <w:r w:rsidRPr="001C1F27">
          <w:rPr>
            <w:rStyle w:val="Hyperlink"/>
            <w:noProof/>
          </w:rPr>
          <w:fldChar w:fldCharType="separate"/>
        </w:r>
        <w:r w:rsidRPr="001C1F27">
          <w:rPr>
            <w:rStyle w:val="Hyperlink"/>
            <w:noProof/>
          </w:rPr>
          <w:t>1.1</w:t>
        </w:r>
        <w:r>
          <w:rPr>
            <w:rFonts w:asciiTheme="minorHAnsi" w:eastAsiaTheme="minorEastAsia" w:hAnsiTheme="minorHAnsi" w:cstheme="minorBidi"/>
            <w:noProof/>
            <w:szCs w:val="22"/>
            <w:lang w:eastAsia="en-ZA"/>
          </w:rPr>
          <w:tab/>
        </w:r>
        <w:r w:rsidRPr="001C1F27">
          <w:rPr>
            <w:rStyle w:val="Hyperlink"/>
            <w:noProof/>
          </w:rPr>
          <w:t>Background</w:t>
        </w:r>
        <w:r>
          <w:rPr>
            <w:noProof/>
            <w:webHidden/>
          </w:rPr>
          <w:tab/>
        </w:r>
        <w:r>
          <w:rPr>
            <w:noProof/>
            <w:webHidden/>
          </w:rPr>
          <w:fldChar w:fldCharType="begin"/>
        </w:r>
        <w:r>
          <w:rPr>
            <w:noProof/>
            <w:webHidden/>
          </w:rPr>
          <w:instrText xml:space="preserve"> PAGEREF _Toc468168059 \h </w:instrText>
        </w:r>
      </w:ins>
      <w:r>
        <w:rPr>
          <w:noProof/>
          <w:webHidden/>
        </w:rPr>
      </w:r>
      <w:r>
        <w:rPr>
          <w:noProof/>
          <w:webHidden/>
        </w:rPr>
        <w:fldChar w:fldCharType="separate"/>
      </w:r>
      <w:ins w:id="5" w:author="du Plessis, Karel K" w:date="2016-11-29T07:32:00Z">
        <w:r>
          <w:rPr>
            <w:noProof/>
            <w:webHidden/>
          </w:rPr>
          <w:t>4</w:t>
        </w:r>
        <w:r>
          <w:rPr>
            <w:noProof/>
            <w:webHidden/>
          </w:rPr>
          <w:fldChar w:fldCharType="end"/>
        </w:r>
        <w:r w:rsidRPr="001C1F27">
          <w:rPr>
            <w:rStyle w:val="Hyperlink"/>
            <w:noProof/>
          </w:rPr>
          <w:fldChar w:fldCharType="end"/>
        </w:r>
      </w:ins>
    </w:p>
    <w:p w14:paraId="36694537" w14:textId="77777777" w:rsidR="00B37ADD" w:rsidRDefault="00B37ADD">
      <w:pPr>
        <w:pStyle w:val="TOC2"/>
        <w:tabs>
          <w:tab w:val="left" w:pos="880"/>
          <w:tab w:val="right" w:leader="dot" w:pos="9628"/>
        </w:tabs>
        <w:rPr>
          <w:ins w:id="6" w:author="du Plessis, Karel K" w:date="2016-11-29T07:32:00Z"/>
          <w:rFonts w:asciiTheme="minorHAnsi" w:eastAsiaTheme="minorEastAsia" w:hAnsiTheme="minorHAnsi" w:cstheme="minorBidi"/>
          <w:noProof/>
          <w:szCs w:val="22"/>
          <w:lang w:eastAsia="en-ZA"/>
        </w:rPr>
      </w:pPr>
      <w:ins w:id="7"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"_Toc468168060"</w:instrText>
        </w:r>
        <w:r w:rsidRPr="001C1F27">
          <w:rPr>
            <w:rStyle w:val="Hyperlink"/>
            <w:noProof/>
          </w:rPr>
          <w:instrText xml:space="preserve"> </w:instrText>
        </w:r>
        <w:r w:rsidRPr="001C1F27">
          <w:rPr>
            <w:rStyle w:val="Hyperlink"/>
            <w:noProof/>
          </w:rPr>
          <w:fldChar w:fldCharType="separate"/>
        </w:r>
        <w:r w:rsidRPr="001C1F27">
          <w:rPr>
            <w:rStyle w:val="Hyperlink"/>
            <w:noProof/>
          </w:rPr>
          <w:t>1.2</w:t>
        </w:r>
        <w:r>
          <w:rPr>
            <w:rFonts w:asciiTheme="minorHAnsi" w:eastAsiaTheme="minorEastAsia" w:hAnsiTheme="minorHAnsi" w:cstheme="minorBidi"/>
            <w:noProof/>
            <w:szCs w:val="22"/>
            <w:lang w:eastAsia="en-ZA"/>
          </w:rPr>
          <w:tab/>
        </w:r>
        <w:r w:rsidRPr="001C1F27">
          <w:rPr>
            <w:rStyle w:val="Hyperlink"/>
            <w:noProof/>
          </w:rPr>
          <w:t>Problem Statement</w:t>
        </w:r>
        <w:r>
          <w:rPr>
            <w:noProof/>
            <w:webHidden/>
          </w:rPr>
          <w:tab/>
        </w:r>
        <w:r>
          <w:rPr>
            <w:noProof/>
            <w:webHidden/>
          </w:rPr>
          <w:fldChar w:fldCharType="begin"/>
        </w:r>
        <w:r>
          <w:rPr>
            <w:noProof/>
            <w:webHidden/>
          </w:rPr>
          <w:instrText xml:space="preserve"> PAGEREF _Toc468168060 \h </w:instrText>
        </w:r>
      </w:ins>
      <w:r>
        <w:rPr>
          <w:noProof/>
          <w:webHidden/>
        </w:rPr>
      </w:r>
      <w:r>
        <w:rPr>
          <w:noProof/>
          <w:webHidden/>
        </w:rPr>
        <w:fldChar w:fldCharType="separate"/>
      </w:r>
      <w:ins w:id="8" w:author="du Plessis, Karel K" w:date="2016-11-29T07:32:00Z">
        <w:r>
          <w:rPr>
            <w:noProof/>
            <w:webHidden/>
          </w:rPr>
          <w:t>4</w:t>
        </w:r>
        <w:r>
          <w:rPr>
            <w:noProof/>
            <w:webHidden/>
          </w:rPr>
          <w:fldChar w:fldCharType="end"/>
        </w:r>
        <w:r w:rsidRPr="001C1F27">
          <w:rPr>
            <w:rStyle w:val="Hyperlink"/>
            <w:noProof/>
          </w:rPr>
          <w:fldChar w:fldCharType="end"/>
        </w:r>
      </w:ins>
    </w:p>
    <w:p w14:paraId="7F91237F" w14:textId="77777777" w:rsidR="00B37ADD" w:rsidRDefault="00B37ADD">
      <w:pPr>
        <w:pStyle w:val="TOC2"/>
        <w:tabs>
          <w:tab w:val="left" w:pos="880"/>
          <w:tab w:val="right" w:leader="dot" w:pos="9628"/>
        </w:tabs>
        <w:rPr>
          <w:ins w:id="9" w:author="du Plessis, Karel K" w:date="2016-11-29T07:32:00Z"/>
          <w:rFonts w:asciiTheme="minorHAnsi" w:eastAsiaTheme="minorEastAsia" w:hAnsiTheme="minorHAnsi" w:cstheme="minorBidi"/>
          <w:noProof/>
          <w:szCs w:val="22"/>
          <w:lang w:eastAsia="en-ZA"/>
        </w:rPr>
      </w:pPr>
      <w:ins w:id="10"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"_Toc468168061"</w:instrText>
        </w:r>
        <w:r w:rsidRPr="001C1F27">
          <w:rPr>
            <w:rStyle w:val="Hyperlink"/>
            <w:noProof/>
          </w:rPr>
          <w:instrText xml:space="preserve"> </w:instrText>
        </w:r>
        <w:r w:rsidRPr="001C1F27">
          <w:rPr>
            <w:rStyle w:val="Hyperlink"/>
            <w:noProof/>
          </w:rPr>
          <w:fldChar w:fldCharType="separate"/>
        </w:r>
        <w:r w:rsidRPr="001C1F27">
          <w:rPr>
            <w:rStyle w:val="Hyperlink"/>
            <w:noProof/>
          </w:rPr>
          <w:t>1.3</w:t>
        </w:r>
        <w:r>
          <w:rPr>
            <w:rFonts w:asciiTheme="minorHAnsi" w:eastAsiaTheme="minorEastAsia" w:hAnsiTheme="minorHAnsi" w:cstheme="minorBidi"/>
            <w:noProof/>
            <w:szCs w:val="22"/>
            <w:lang w:eastAsia="en-ZA"/>
          </w:rPr>
          <w:tab/>
        </w:r>
        <w:r w:rsidRPr="001C1F27">
          <w:rPr>
            <w:rStyle w:val="Hyperlink"/>
            <w:noProof/>
          </w:rPr>
          <w:t>Purpose</w:t>
        </w:r>
        <w:r>
          <w:rPr>
            <w:noProof/>
            <w:webHidden/>
          </w:rPr>
          <w:tab/>
        </w:r>
        <w:r>
          <w:rPr>
            <w:noProof/>
            <w:webHidden/>
          </w:rPr>
          <w:fldChar w:fldCharType="begin"/>
        </w:r>
        <w:r>
          <w:rPr>
            <w:noProof/>
            <w:webHidden/>
          </w:rPr>
          <w:instrText xml:space="preserve"> PAGEREF _Toc468168061 \h </w:instrText>
        </w:r>
      </w:ins>
      <w:r>
        <w:rPr>
          <w:noProof/>
          <w:webHidden/>
        </w:rPr>
      </w:r>
      <w:r>
        <w:rPr>
          <w:noProof/>
          <w:webHidden/>
        </w:rPr>
        <w:fldChar w:fldCharType="separate"/>
      </w:r>
      <w:ins w:id="11" w:author="du Plessis, Karel K" w:date="2016-11-29T07:32:00Z">
        <w:r>
          <w:rPr>
            <w:noProof/>
            <w:webHidden/>
          </w:rPr>
          <w:t>4</w:t>
        </w:r>
        <w:r>
          <w:rPr>
            <w:noProof/>
            <w:webHidden/>
          </w:rPr>
          <w:fldChar w:fldCharType="end"/>
        </w:r>
        <w:r w:rsidRPr="001C1F27">
          <w:rPr>
            <w:rStyle w:val="Hyperlink"/>
            <w:noProof/>
          </w:rPr>
          <w:fldChar w:fldCharType="end"/>
        </w:r>
      </w:ins>
    </w:p>
    <w:p w14:paraId="7E0BBB24" w14:textId="77777777" w:rsidR="00B37ADD" w:rsidRDefault="00B37ADD">
      <w:pPr>
        <w:pStyle w:val="TOC1"/>
        <w:tabs>
          <w:tab w:val="left" w:pos="440"/>
          <w:tab w:val="right" w:leader="dot" w:pos="9628"/>
        </w:tabs>
        <w:rPr>
          <w:ins w:id="12" w:author="du Plessis, Karel K" w:date="2016-11-29T07:32:00Z"/>
          <w:rFonts w:asciiTheme="minorHAnsi" w:eastAsiaTheme="minorEastAsia" w:hAnsiTheme="minorHAnsi" w:cstheme="minorBidi"/>
          <w:noProof/>
          <w:szCs w:val="22"/>
          <w:lang w:eastAsia="en-ZA"/>
        </w:rPr>
      </w:pPr>
      <w:ins w:id="13"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"_Toc468168062"</w:instrText>
        </w:r>
        <w:r w:rsidRPr="001C1F27">
          <w:rPr>
            <w:rStyle w:val="Hyperlink"/>
            <w:noProof/>
          </w:rPr>
          <w:instrText xml:space="preserve"> </w:instrText>
        </w:r>
        <w:r w:rsidRPr="001C1F27">
          <w:rPr>
            <w:rStyle w:val="Hyperlink"/>
            <w:noProof/>
          </w:rPr>
          <w:fldChar w:fldCharType="separate"/>
        </w:r>
        <w:r w:rsidRPr="001C1F27">
          <w:rPr>
            <w:rStyle w:val="Hyperlink"/>
            <w:noProof/>
          </w:rPr>
          <w:t>2</w:t>
        </w:r>
        <w:r>
          <w:rPr>
            <w:rFonts w:asciiTheme="minorHAnsi" w:eastAsiaTheme="minorEastAsia" w:hAnsiTheme="minorHAnsi" w:cstheme="minorBidi"/>
            <w:noProof/>
            <w:szCs w:val="22"/>
            <w:lang w:eastAsia="en-ZA"/>
          </w:rPr>
          <w:tab/>
        </w:r>
        <w:r w:rsidRPr="001C1F27">
          <w:rPr>
            <w:rStyle w:val="Hyperlink"/>
            <w:noProof/>
          </w:rPr>
          <w:t>Business Requirement</w:t>
        </w:r>
        <w:r>
          <w:rPr>
            <w:noProof/>
            <w:webHidden/>
          </w:rPr>
          <w:tab/>
        </w:r>
        <w:r>
          <w:rPr>
            <w:noProof/>
            <w:webHidden/>
          </w:rPr>
          <w:fldChar w:fldCharType="begin"/>
        </w:r>
        <w:r>
          <w:rPr>
            <w:noProof/>
            <w:webHidden/>
          </w:rPr>
          <w:instrText xml:space="preserve"> PAGEREF _Toc468168062 \h </w:instrText>
        </w:r>
      </w:ins>
      <w:r>
        <w:rPr>
          <w:noProof/>
          <w:webHidden/>
        </w:rPr>
      </w:r>
      <w:r>
        <w:rPr>
          <w:noProof/>
          <w:webHidden/>
        </w:rPr>
        <w:fldChar w:fldCharType="separate"/>
      </w:r>
      <w:ins w:id="14" w:author="du Plessis, Karel K" w:date="2016-11-29T07:32:00Z">
        <w:r>
          <w:rPr>
            <w:noProof/>
            <w:webHidden/>
          </w:rPr>
          <w:t>5</w:t>
        </w:r>
        <w:r>
          <w:rPr>
            <w:noProof/>
            <w:webHidden/>
          </w:rPr>
          <w:fldChar w:fldCharType="end"/>
        </w:r>
        <w:r w:rsidRPr="001C1F27">
          <w:rPr>
            <w:rStyle w:val="Hyperlink"/>
            <w:noProof/>
          </w:rPr>
          <w:fldChar w:fldCharType="end"/>
        </w:r>
      </w:ins>
    </w:p>
    <w:p w14:paraId="23174599" w14:textId="77777777" w:rsidR="00B37ADD" w:rsidRDefault="00B37ADD">
      <w:pPr>
        <w:pStyle w:val="TOC2"/>
        <w:tabs>
          <w:tab w:val="left" w:pos="880"/>
          <w:tab w:val="right" w:leader="dot" w:pos="9628"/>
        </w:tabs>
        <w:rPr>
          <w:ins w:id="15" w:author="du Plessis, Karel K" w:date="2016-11-29T07:32:00Z"/>
          <w:rFonts w:asciiTheme="minorHAnsi" w:eastAsiaTheme="minorEastAsia" w:hAnsiTheme="minorHAnsi" w:cstheme="minorBidi"/>
          <w:noProof/>
          <w:szCs w:val="22"/>
          <w:lang w:eastAsia="en-ZA"/>
        </w:rPr>
      </w:pPr>
      <w:ins w:id="16"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"_Toc468168063"</w:instrText>
        </w:r>
        <w:r w:rsidRPr="001C1F27">
          <w:rPr>
            <w:rStyle w:val="Hyperlink"/>
            <w:noProof/>
          </w:rPr>
          <w:instrText xml:space="preserve"> </w:instrText>
        </w:r>
        <w:r w:rsidRPr="001C1F27">
          <w:rPr>
            <w:rStyle w:val="Hyperlink"/>
            <w:noProof/>
          </w:rPr>
          <w:fldChar w:fldCharType="separate"/>
        </w:r>
        <w:r w:rsidRPr="001C1F27">
          <w:rPr>
            <w:rStyle w:val="Hyperlink"/>
            <w:noProof/>
          </w:rPr>
          <w:t>2.1</w:t>
        </w:r>
        <w:r>
          <w:rPr>
            <w:rFonts w:asciiTheme="minorHAnsi" w:eastAsiaTheme="minorEastAsia" w:hAnsiTheme="minorHAnsi" w:cstheme="minorBidi"/>
            <w:noProof/>
            <w:szCs w:val="22"/>
            <w:lang w:eastAsia="en-ZA"/>
          </w:rPr>
          <w:tab/>
        </w:r>
        <w:r w:rsidRPr="001C1F27">
          <w:rPr>
            <w:rStyle w:val="Hyperlink"/>
            <w:noProof/>
          </w:rPr>
          <w:t>Current (As is)</w:t>
        </w:r>
        <w:r>
          <w:rPr>
            <w:noProof/>
            <w:webHidden/>
          </w:rPr>
          <w:tab/>
        </w:r>
        <w:r>
          <w:rPr>
            <w:noProof/>
            <w:webHidden/>
          </w:rPr>
          <w:fldChar w:fldCharType="begin"/>
        </w:r>
        <w:r>
          <w:rPr>
            <w:noProof/>
            <w:webHidden/>
          </w:rPr>
          <w:instrText xml:space="preserve"> PAGEREF _Toc468168063 \h </w:instrText>
        </w:r>
      </w:ins>
      <w:r>
        <w:rPr>
          <w:noProof/>
          <w:webHidden/>
        </w:rPr>
      </w:r>
      <w:r>
        <w:rPr>
          <w:noProof/>
          <w:webHidden/>
        </w:rPr>
        <w:fldChar w:fldCharType="separate"/>
      </w:r>
      <w:ins w:id="17" w:author="du Plessis, Karel K" w:date="2016-11-29T07:32:00Z">
        <w:r>
          <w:rPr>
            <w:noProof/>
            <w:webHidden/>
          </w:rPr>
          <w:t>5</w:t>
        </w:r>
        <w:r>
          <w:rPr>
            <w:noProof/>
            <w:webHidden/>
          </w:rPr>
          <w:fldChar w:fldCharType="end"/>
        </w:r>
        <w:r w:rsidRPr="001C1F27">
          <w:rPr>
            <w:rStyle w:val="Hyperlink"/>
            <w:noProof/>
          </w:rPr>
          <w:fldChar w:fldCharType="end"/>
        </w:r>
      </w:ins>
    </w:p>
    <w:p w14:paraId="4ED5B940" w14:textId="77777777" w:rsidR="00B37ADD" w:rsidRDefault="00B37ADD">
      <w:pPr>
        <w:pStyle w:val="TOC2"/>
        <w:tabs>
          <w:tab w:val="right" w:leader="dot" w:pos="9628"/>
        </w:tabs>
        <w:rPr>
          <w:ins w:id="18" w:author="du Plessis, Karel K" w:date="2016-11-29T07:32:00Z"/>
          <w:rFonts w:asciiTheme="minorHAnsi" w:eastAsiaTheme="minorEastAsia" w:hAnsiTheme="minorHAnsi" w:cstheme="minorBidi"/>
          <w:noProof/>
          <w:szCs w:val="22"/>
          <w:lang w:eastAsia="en-ZA"/>
        </w:rPr>
      </w:pPr>
      <w:ins w:id="19"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"_Toc468168064"</w:instrText>
        </w:r>
        <w:r w:rsidRPr="001C1F27">
          <w:rPr>
            <w:rStyle w:val="Hyperlink"/>
            <w:noProof/>
          </w:rPr>
          <w:instrText xml:space="preserve"> </w:instrText>
        </w:r>
        <w:r w:rsidRPr="001C1F27">
          <w:rPr>
            <w:rStyle w:val="Hyperlink"/>
            <w:noProof/>
          </w:rPr>
          <w:fldChar w:fldCharType="separate"/>
        </w:r>
        <w:r w:rsidRPr="001C1F27">
          <w:rPr>
            <w:rStyle w:val="Hyperlink"/>
            <w:noProof/>
          </w:rPr>
          <w:t>ORX Global</w:t>
        </w:r>
        <w:r>
          <w:rPr>
            <w:noProof/>
            <w:webHidden/>
          </w:rPr>
          <w:tab/>
        </w:r>
        <w:r>
          <w:rPr>
            <w:noProof/>
            <w:webHidden/>
          </w:rPr>
          <w:fldChar w:fldCharType="begin"/>
        </w:r>
        <w:r>
          <w:rPr>
            <w:noProof/>
            <w:webHidden/>
          </w:rPr>
          <w:instrText xml:space="preserve"> PAGEREF _Toc468168064 \h </w:instrText>
        </w:r>
      </w:ins>
      <w:r>
        <w:rPr>
          <w:noProof/>
          <w:webHidden/>
        </w:rPr>
      </w:r>
      <w:r>
        <w:rPr>
          <w:noProof/>
          <w:webHidden/>
        </w:rPr>
        <w:fldChar w:fldCharType="separate"/>
      </w:r>
      <w:ins w:id="20" w:author="du Plessis, Karel K" w:date="2016-11-29T07:32:00Z">
        <w:r>
          <w:rPr>
            <w:noProof/>
            <w:webHidden/>
          </w:rPr>
          <w:t>5</w:t>
        </w:r>
        <w:r>
          <w:rPr>
            <w:noProof/>
            <w:webHidden/>
          </w:rPr>
          <w:fldChar w:fldCharType="end"/>
        </w:r>
        <w:r w:rsidRPr="001C1F27">
          <w:rPr>
            <w:rStyle w:val="Hyperlink"/>
            <w:noProof/>
          </w:rPr>
          <w:fldChar w:fldCharType="end"/>
        </w:r>
      </w:ins>
    </w:p>
    <w:p w14:paraId="7830AEB4" w14:textId="77777777" w:rsidR="00B37ADD" w:rsidRDefault="00B37ADD">
      <w:pPr>
        <w:pStyle w:val="TOC2"/>
        <w:tabs>
          <w:tab w:val="right" w:leader="dot" w:pos="9628"/>
        </w:tabs>
        <w:rPr>
          <w:ins w:id="21" w:author="du Plessis, Karel K" w:date="2016-11-29T07:32:00Z"/>
          <w:rFonts w:asciiTheme="minorHAnsi" w:eastAsiaTheme="minorEastAsia" w:hAnsiTheme="minorHAnsi" w:cstheme="minorBidi"/>
          <w:noProof/>
          <w:szCs w:val="22"/>
          <w:lang w:eastAsia="en-ZA"/>
        </w:rPr>
      </w:pPr>
      <w:ins w:id="22"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"_Toc468168065"</w:instrText>
        </w:r>
        <w:r w:rsidRPr="001C1F27">
          <w:rPr>
            <w:rStyle w:val="Hyperlink"/>
            <w:noProof/>
          </w:rPr>
          <w:instrText xml:space="preserve"> </w:instrText>
        </w:r>
        <w:r w:rsidRPr="001C1F27">
          <w:rPr>
            <w:rStyle w:val="Hyperlink"/>
            <w:noProof/>
          </w:rPr>
          <w:fldChar w:fldCharType="separate"/>
        </w:r>
        <w:r w:rsidRPr="001C1F27">
          <w:rPr>
            <w:rStyle w:val="Hyperlink"/>
            <w:noProof/>
          </w:rPr>
          <w:t>ORX Report SA</w:t>
        </w:r>
        <w:r>
          <w:rPr>
            <w:noProof/>
            <w:webHidden/>
          </w:rPr>
          <w:tab/>
        </w:r>
        <w:r>
          <w:rPr>
            <w:noProof/>
            <w:webHidden/>
          </w:rPr>
          <w:fldChar w:fldCharType="begin"/>
        </w:r>
        <w:r>
          <w:rPr>
            <w:noProof/>
            <w:webHidden/>
          </w:rPr>
          <w:instrText xml:space="preserve"> PAGEREF _Toc468168065 \h </w:instrText>
        </w:r>
      </w:ins>
      <w:r>
        <w:rPr>
          <w:noProof/>
          <w:webHidden/>
        </w:rPr>
      </w:r>
      <w:r>
        <w:rPr>
          <w:noProof/>
          <w:webHidden/>
        </w:rPr>
        <w:fldChar w:fldCharType="separate"/>
      </w:r>
      <w:ins w:id="23" w:author="du Plessis, Karel K" w:date="2016-11-29T07:32:00Z">
        <w:r>
          <w:rPr>
            <w:noProof/>
            <w:webHidden/>
          </w:rPr>
          <w:t>5</w:t>
        </w:r>
        <w:r>
          <w:rPr>
            <w:noProof/>
            <w:webHidden/>
          </w:rPr>
          <w:fldChar w:fldCharType="end"/>
        </w:r>
        <w:r w:rsidRPr="001C1F27">
          <w:rPr>
            <w:rStyle w:val="Hyperlink"/>
            <w:noProof/>
          </w:rPr>
          <w:fldChar w:fldCharType="end"/>
        </w:r>
      </w:ins>
    </w:p>
    <w:p w14:paraId="7EAB2327" w14:textId="77777777" w:rsidR="00B37ADD" w:rsidRDefault="00B37ADD">
      <w:pPr>
        <w:pStyle w:val="TOC2"/>
        <w:tabs>
          <w:tab w:val="left" w:pos="880"/>
          <w:tab w:val="right" w:leader="dot" w:pos="9628"/>
        </w:tabs>
        <w:rPr>
          <w:ins w:id="24" w:author="du Plessis, Karel K" w:date="2016-11-29T07:32:00Z"/>
          <w:rFonts w:asciiTheme="minorHAnsi" w:eastAsiaTheme="minorEastAsia" w:hAnsiTheme="minorHAnsi" w:cstheme="minorBidi"/>
          <w:noProof/>
          <w:szCs w:val="22"/>
          <w:lang w:eastAsia="en-ZA"/>
        </w:rPr>
      </w:pPr>
      <w:ins w:id="25"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"_Toc468168066"</w:instrText>
        </w:r>
        <w:r w:rsidRPr="001C1F27">
          <w:rPr>
            <w:rStyle w:val="Hyperlink"/>
            <w:noProof/>
          </w:rPr>
          <w:instrText xml:space="preserve"> </w:instrText>
        </w:r>
        <w:r w:rsidRPr="001C1F27">
          <w:rPr>
            <w:rStyle w:val="Hyperlink"/>
            <w:noProof/>
          </w:rPr>
          <w:fldChar w:fldCharType="separate"/>
        </w:r>
        <w:r w:rsidRPr="001C1F27">
          <w:rPr>
            <w:rStyle w:val="Hyperlink"/>
            <w:noProof/>
          </w:rPr>
          <w:t>2.2</w:t>
        </w:r>
        <w:r>
          <w:rPr>
            <w:rFonts w:asciiTheme="minorHAnsi" w:eastAsiaTheme="minorEastAsia" w:hAnsiTheme="minorHAnsi" w:cstheme="minorBidi"/>
            <w:noProof/>
            <w:szCs w:val="22"/>
            <w:lang w:eastAsia="en-ZA"/>
          </w:rPr>
          <w:tab/>
        </w:r>
        <w:r w:rsidRPr="001C1F27">
          <w:rPr>
            <w:rStyle w:val="Hyperlink"/>
            <w:noProof/>
          </w:rPr>
          <w:t>Functional Requirement</w:t>
        </w:r>
        <w:r>
          <w:rPr>
            <w:noProof/>
            <w:webHidden/>
          </w:rPr>
          <w:tab/>
        </w:r>
        <w:r>
          <w:rPr>
            <w:noProof/>
            <w:webHidden/>
          </w:rPr>
          <w:fldChar w:fldCharType="begin"/>
        </w:r>
        <w:r>
          <w:rPr>
            <w:noProof/>
            <w:webHidden/>
          </w:rPr>
          <w:instrText xml:space="preserve"> PAGEREF _Toc468168066 \h </w:instrText>
        </w:r>
      </w:ins>
      <w:r>
        <w:rPr>
          <w:noProof/>
          <w:webHidden/>
        </w:rPr>
      </w:r>
      <w:r>
        <w:rPr>
          <w:noProof/>
          <w:webHidden/>
        </w:rPr>
        <w:fldChar w:fldCharType="separate"/>
      </w:r>
      <w:ins w:id="26" w:author="du Plessis, Karel K" w:date="2016-11-29T07:32:00Z">
        <w:r>
          <w:rPr>
            <w:noProof/>
            <w:webHidden/>
          </w:rPr>
          <w:t>6</w:t>
        </w:r>
        <w:r>
          <w:rPr>
            <w:noProof/>
            <w:webHidden/>
          </w:rPr>
          <w:fldChar w:fldCharType="end"/>
        </w:r>
        <w:r w:rsidRPr="001C1F27">
          <w:rPr>
            <w:rStyle w:val="Hyperlink"/>
            <w:noProof/>
          </w:rPr>
          <w:fldChar w:fldCharType="end"/>
        </w:r>
      </w:ins>
    </w:p>
    <w:p w14:paraId="06708170" w14:textId="77777777" w:rsidR="00B37ADD" w:rsidRDefault="00B37ADD">
      <w:pPr>
        <w:pStyle w:val="TOC1"/>
        <w:tabs>
          <w:tab w:val="left" w:pos="440"/>
          <w:tab w:val="right" w:leader="dot" w:pos="9628"/>
        </w:tabs>
        <w:rPr>
          <w:ins w:id="27" w:author="du Plessis, Karel K" w:date="2016-11-29T07:32:00Z"/>
          <w:rFonts w:asciiTheme="minorHAnsi" w:eastAsiaTheme="minorEastAsia" w:hAnsiTheme="minorHAnsi" w:cstheme="minorBidi"/>
          <w:noProof/>
          <w:szCs w:val="22"/>
          <w:lang w:eastAsia="en-ZA"/>
        </w:rPr>
      </w:pPr>
      <w:ins w:id="28"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"_Toc468168067"</w:instrText>
        </w:r>
        <w:r w:rsidRPr="001C1F27">
          <w:rPr>
            <w:rStyle w:val="Hyperlink"/>
            <w:noProof/>
          </w:rPr>
          <w:instrText xml:space="preserve"> </w:instrText>
        </w:r>
        <w:r w:rsidRPr="001C1F27">
          <w:rPr>
            <w:rStyle w:val="Hyperlink"/>
            <w:noProof/>
          </w:rPr>
          <w:fldChar w:fldCharType="separate"/>
        </w:r>
        <w:r w:rsidRPr="001C1F27">
          <w:rPr>
            <w:rStyle w:val="Hyperlink"/>
            <w:noProof/>
          </w:rPr>
          <w:t>3</w:t>
        </w:r>
        <w:r>
          <w:rPr>
            <w:rFonts w:asciiTheme="minorHAnsi" w:eastAsiaTheme="minorEastAsia" w:hAnsiTheme="minorHAnsi" w:cstheme="minorBidi"/>
            <w:noProof/>
            <w:szCs w:val="22"/>
            <w:lang w:eastAsia="en-ZA"/>
          </w:rPr>
          <w:tab/>
        </w:r>
        <w:r w:rsidRPr="001C1F27">
          <w:rPr>
            <w:rStyle w:val="Hyperlink"/>
            <w:noProof/>
          </w:rPr>
          <w:t>Business Opportunities (Benefit)</w:t>
        </w:r>
        <w:r>
          <w:rPr>
            <w:noProof/>
            <w:webHidden/>
          </w:rPr>
          <w:tab/>
        </w:r>
        <w:r>
          <w:rPr>
            <w:noProof/>
            <w:webHidden/>
          </w:rPr>
          <w:fldChar w:fldCharType="begin"/>
        </w:r>
        <w:r>
          <w:rPr>
            <w:noProof/>
            <w:webHidden/>
          </w:rPr>
          <w:instrText xml:space="preserve"> PAGEREF _Toc468168067 \h </w:instrText>
        </w:r>
      </w:ins>
      <w:r>
        <w:rPr>
          <w:noProof/>
          <w:webHidden/>
        </w:rPr>
      </w:r>
      <w:r>
        <w:rPr>
          <w:noProof/>
          <w:webHidden/>
        </w:rPr>
        <w:fldChar w:fldCharType="separate"/>
      </w:r>
      <w:ins w:id="29" w:author="du Plessis, Karel K" w:date="2016-11-29T07:32:00Z">
        <w:r>
          <w:rPr>
            <w:noProof/>
            <w:webHidden/>
          </w:rPr>
          <w:t>7</w:t>
        </w:r>
        <w:r>
          <w:rPr>
            <w:noProof/>
            <w:webHidden/>
          </w:rPr>
          <w:fldChar w:fldCharType="end"/>
        </w:r>
        <w:r w:rsidRPr="001C1F27">
          <w:rPr>
            <w:rStyle w:val="Hyperlink"/>
            <w:noProof/>
          </w:rPr>
          <w:fldChar w:fldCharType="end"/>
        </w:r>
      </w:ins>
    </w:p>
    <w:p w14:paraId="25225951" w14:textId="77777777" w:rsidR="00B37ADD" w:rsidRDefault="00B37ADD">
      <w:pPr>
        <w:pStyle w:val="TOC2"/>
        <w:tabs>
          <w:tab w:val="left" w:pos="880"/>
          <w:tab w:val="right" w:leader="dot" w:pos="9628"/>
        </w:tabs>
        <w:rPr>
          <w:ins w:id="30" w:author="du Plessis, Karel K" w:date="2016-11-29T07:32:00Z"/>
          <w:rFonts w:asciiTheme="minorHAnsi" w:eastAsiaTheme="minorEastAsia" w:hAnsiTheme="minorHAnsi" w:cstheme="minorBidi"/>
          <w:noProof/>
          <w:szCs w:val="22"/>
          <w:lang w:eastAsia="en-ZA"/>
        </w:rPr>
      </w:pPr>
      <w:ins w:id="31" w:author="du Plessis, Karel K" w:date="2016-11-29T07:32:00Z">
        <w:r w:rsidRPr="001C1F27">
          <w:rPr>
            <w:rStyle w:val="Hyperlink"/>
            <w:noProof/>
          </w:rPr>
          <w:fldChar w:fldCharType="begin"/>
        </w:r>
        <w:r w:rsidRPr="001C1F27">
          <w:rPr>
            <w:rStyle w:val="Hyperlink"/>
            <w:noProof/>
          </w:rPr>
          <w:instrText xml:space="preserve"> </w:instrText>
        </w:r>
        <w:r>
          <w:rPr>
            <w:noProof/>
          </w:rPr>
          <w:instrText>HYPERLINK \l "_Toc468168068"</w:instrText>
        </w:r>
        <w:r w:rsidRPr="001C1F27">
          <w:rPr>
            <w:rStyle w:val="Hyperlink"/>
            <w:noProof/>
          </w:rPr>
          <w:instrText xml:space="preserve"> </w:instrText>
        </w:r>
        <w:r w:rsidRPr="001C1F27">
          <w:rPr>
            <w:rStyle w:val="Hyperlink"/>
            <w:noProof/>
          </w:rPr>
          <w:fldChar w:fldCharType="separate"/>
        </w:r>
        <w:r w:rsidRPr="001C1F27">
          <w:rPr>
            <w:rStyle w:val="Hyperlink"/>
            <w:noProof/>
          </w:rPr>
          <w:t>3.1</w:t>
        </w:r>
        <w:r>
          <w:rPr>
            <w:rFonts w:asciiTheme="minorHAnsi" w:eastAsiaTheme="minorEastAsia" w:hAnsiTheme="minorHAnsi" w:cstheme="minorBidi"/>
            <w:noProof/>
            <w:szCs w:val="22"/>
            <w:lang w:eastAsia="en-ZA"/>
          </w:rPr>
          <w:tab/>
        </w:r>
        <w:r w:rsidRPr="001C1F27">
          <w:rPr>
            <w:rStyle w:val="Hyperlink"/>
            <w:noProof/>
          </w:rPr>
          <w:t>Constraints</w:t>
        </w:r>
        <w:r>
          <w:rPr>
            <w:noProof/>
            <w:webHidden/>
          </w:rPr>
          <w:tab/>
        </w:r>
        <w:r>
          <w:rPr>
            <w:noProof/>
            <w:webHidden/>
          </w:rPr>
          <w:fldChar w:fldCharType="begin"/>
        </w:r>
        <w:r>
          <w:rPr>
            <w:noProof/>
            <w:webHidden/>
          </w:rPr>
          <w:instrText xml:space="preserve"> PAGEREF _Toc468168068 \h </w:instrText>
        </w:r>
      </w:ins>
      <w:r>
        <w:rPr>
          <w:noProof/>
          <w:webHidden/>
        </w:rPr>
      </w:r>
      <w:r>
        <w:rPr>
          <w:noProof/>
          <w:webHidden/>
        </w:rPr>
        <w:fldChar w:fldCharType="separate"/>
      </w:r>
      <w:ins w:id="32" w:author="du Plessis, Karel K" w:date="2016-11-29T07:32:00Z">
        <w:r>
          <w:rPr>
            <w:noProof/>
            <w:webHidden/>
          </w:rPr>
          <w:t>7</w:t>
        </w:r>
        <w:r>
          <w:rPr>
            <w:noProof/>
            <w:webHidden/>
          </w:rPr>
          <w:fldChar w:fldCharType="end"/>
        </w:r>
        <w:r w:rsidRPr="001C1F27">
          <w:rPr>
            <w:rStyle w:val="Hyperlink"/>
            <w:noProof/>
          </w:rPr>
          <w:fldChar w:fldCharType="end"/>
        </w:r>
      </w:ins>
    </w:p>
    <w:p w14:paraId="31C931AC" w14:textId="77777777" w:rsidR="00B37ADD" w:rsidDel="00B37ADD" w:rsidRDefault="00B37ADD">
      <w:pPr>
        <w:pStyle w:val="TOC1"/>
        <w:tabs>
          <w:tab w:val="left" w:pos="440"/>
          <w:tab w:val="right" w:leader="dot" w:pos="9628"/>
        </w:tabs>
        <w:rPr>
          <w:del w:id="33" w:author="du Plessis, Karel K" w:date="2016-11-29T07:32:00Z"/>
          <w:rFonts w:asciiTheme="minorHAnsi" w:eastAsiaTheme="minorEastAsia" w:hAnsiTheme="minorHAnsi" w:cstheme="minorBidi"/>
          <w:noProof/>
          <w:szCs w:val="22"/>
          <w:lang w:eastAsia="en-ZA"/>
        </w:rPr>
      </w:pPr>
      <w:del w:id="34" w:author="du Plessis, Karel K" w:date="2016-11-29T07:32:00Z">
        <w:r w:rsidRPr="00B37ADD" w:rsidDel="00B37ADD">
          <w:rPr>
            <w:rStyle w:val="Hyperlink"/>
            <w:noProof/>
          </w:rPr>
          <w:delText>1</w:delText>
        </w:r>
        <w:r w:rsidDel="00B37ADD">
          <w:rPr>
            <w:rFonts w:asciiTheme="minorHAnsi" w:eastAsiaTheme="minorEastAsia" w:hAnsiTheme="minorHAnsi" w:cstheme="minorBidi"/>
            <w:noProof/>
            <w:szCs w:val="22"/>
            <w:lang w:eastAsia="en-ZA"/>
          </w:rPr>
          <w:tab/>
        </w:r>
        <w:r w:rsidRPr="00B37ADD" w:rsidDel="00B37ADD">
          <w:rPr>
            <w:rStyle w:val="Hyperlink"/>
            <w:noProof/>
          </w:rPr>
          <w:delText>Executive Summary</w:delText>
        </w:r>
        <w:r w:rsidDel="00B37ADD">
          <w:rPr>
            <w:noProof/>
            <w:webHidden/>
          </w:rPr>
          <w:tab/>
          <w:delText>4</w:delText>
        </w:r>
      </w:del>
    </w:p>
    <w:p w14:paraId="0E8364A3" w14:textId="77777777" w:rsidR="00B37ADD" w:rsidDel="00B37ADD" w:rsidRDefault="00B37ADD">
      <w:pPr>
        <w:pStyle w:val="TOC2"/>
        <w:tabs>
          <w:tab w:val="left" w:pos="880"/>
          <w:tab w:val="right" w:leader="dot" w:pos="9628"/>
        </w:tabs>
        <w:rPr>
          <w:del w:id="35" w:author="du Plessis, Karel K" w:date="2016-11-29T07:32:00Z"/>
          <w:rFonts w:asciiTheme="minorHAnsi" w:eastAsiaTheme="minorEastAsia" w:hAnsiTheme="minorHAnsi" w:cstheme="minorBidi"/>
          <w:noProof/>
          <w:szCs w:val="22"/>
          <w:lang w:eastAsia="en-ZA"/>
        </w:rPr>
      </w:pPr>
      <w:del w:id="36" w:author="du Plessis, Karel K" w:date="2016-11-29T07:32:00Z">
        <w:r w:rsidRPr="00B37ADD" w:rsidDel="00B37ADD">
          <w:rPr>
            <w:rStyle w:val="Hyperlink"/>
            <w:noProof/>
          </w:rPr>
          <w:delText>1.1</w:delText>
        </w:r>
        <w:r w:rsidDel="00B37ADD">
          <w:rPr>
            <w:rFonts w:asciiTheme="minorHAnsi" w:eastAsiaTheme="minorEastAsia" w:hAnsiTheme="minorHAnsi" w:cstheme="minorBidi"/>
            <w:noProof/>
            <w:szCs w:val="22"/>
            <w:lang w:eastAsia="en-ZA"/>
          </w:rPr>
          <w:tab/>
        </w:r>
        <w:r w:rsidRPr="00B37ADD" w:rsidDel="00B37ADD">
          <w:rPr>
            <w:rStyle w:val="Hyperlink"/>
            <w:noProof/>
          </w:rPr>
          <w:delText>Background</w:delText>
        </w:r>
        <w:r w:rsidDel="00B37ADD">
          <w:rPr>
            <w:noProof/>
            <w:webHidden/>
          </w:rPr>
          <w:tab/>
          <w:delText>4</w:delText>
        </w:r>
      </w:del>
    </w:p>
    <w:p w14:paraId="61B869D3" w14:textId="77777777" w:rsidR="00B37ADD" w:rsidDel="00B37ADD" w:rsidRDefault="00B37ADD">
      <w:pPr>
        <w:pStyle w:val="TOC2"/>
        <w:tabs>
          <w:tab w:val="left" w:pos="880"/>
          <w:tab w:val="right" w:leader="dot" w:pos="9628"/>
        </w:tabs>
        <w:rPr>
          <w:del w:id="37" w:author="du Plessis, Karel K" w:date="2016-11-29T07:32:00Z"/>
          <w:rFonts w:asciiTheme="minorHAnsi" w:eastAsiaTheme="minorEastAsia" w:hAnsiTheme="minorHAnsi" w:cstheme="minorBidi"/>
          <w:noProof/>
          <w:szCs w:val="22"/>
          <w:lang w:eastAsia="en-ZA"/>
        </w:rPr>
      </w:pPr>
      <w:del w:id="38" w:author="du Plessis, Karel K" w:date="2016-11-29T07:32:00Z">
        <w:r w:rsidRPr="00B37ADD" w:rsidDel="00B37ADD">
          <w:rPr>
            <w:rStyle w:val="Hyperlink"/>
            <w:noProof/>
          </w:rPr>
          <w:delText>1.2</w:delText>
        </w:r>
        <w:r w:rsidDel="00B37ADD">
          <w:rPr>
            <w:rFonts w:asciiTheme="minorHAnsi" w:eastAsiaTheme="minorEastAsia" w:hAnsiTheme="minorHAnsi" w:cstheme="minorBidi"/>
            <w:noProof/>
            <w:szCs w:val="22"/>
            <w:lang w:eastAsia="en-ZA"/>
          </w:rPr>
          <w:tab/>
        </w:r>
        <w:r w:rsidRPr="00B37ADD" w:rsidDel="00B37ADD">
          <w:rPr>
            <w:rStyle w:val="Hyperlink"/>
            <w:noProof/>
          </w:rPr>
          <w:delText>Problem Statement</w:delText>
        </w:r>
        <w:r w:rsidDel="00B37ADD">
          <w:rPr>
            <w:noProof/>
            <w:webHidden/>
          </w:rPr>
          <w:tab/>
          <w:delText>4</w:delText>
        </w:r>
      </w:del>
    </w:p>
    <w:p w14:paraId="7AC0AEB9" w14:textId="77777777" w:rsidR="00B37ADD" w:rsidDel="00B37ADD" w:rsidRDefault="00B37ADD">
      <w:pPr>
        <w:pStyle w:val="TOC2"/>
        <w:tabs>
          <w:tab w:val="left" w:pos="880"/>
          <w:tab w:val="right" w:leader="dot" w:pos="9628"/>
        </w:tabs>
        <w:rPr>
          <w:del w:id="39" w:author="du Plessis, Karel K" w:date="2016-11-29T07:32:00Z"/>
          <w:rFonts w:asciiTheme="minorHAnsi" w:eastAsiaTheme="minorEastAsia" w:hAnsiTheme="minorHAnsi" w:cstheme="minorBidi"/>
          <w:noProof/>
          <w:szCs w:val="22"/>
          <w:lang w:eastAsia="en-ZA"/>
        </w:rPr>
      </w:pPr>
      <w:del w:id="40" w:author="du Plessis, Karel K" w:date="2016-11-29T07:32:00Z">
        <w:r w:rsidRPr="00B37ADD" w:rsidDel="00B37ADD">
          <w:rPr>
            <w:rStyle w:val="Hyperlink"/>
            <w:noProof/>
          </w:rPr>
          <w:delText>1.3</w:delText>
        </w:r>
        <w:r w:rsidDel="00B37ADD">
          <w:rPr>
            <w:rFonts w:asciiTheme="minorHAnsi" w:eastAsiaTheme="minorEastAsia" w:hAnsiTheme="minorHAnsi" w:cstheme="minorBidi"/>
            <w:noProof/>
            <w:szCs w:val="22"/>
            <w:lang w:eastAsia="en-ZA"/>
          </w:rPr>
          <w:tab/>
        </w:r>
        <w:r w:rsidRPr="00B37ADD" w:rsidDel="00B37ADD">
          <w:rPr>
            <w:rStyle w:val="Hyperlink"/>
            <w:noProof/>
          </w:rPr>
          <w:delText>Purpose</w:delText>
        </w:r>
        <w:r w:rsidDel="00B37ADD">
          <w:rPr>
            <w:noProof/>
            <w:webHidden/>
          </w:rPr>
          <w:tab/>
          <w:delText>4</w:delText>
        </w:r>
      </w:del>
    </w:p>
    <w:p w14:paraId="4CFBDEB3" w14:textId="77777777" w:rsidR="00B37ADD" w:rsidDel="00B37ADD" w:rsidRDefault="00B37ADD">
      <w:pPr>
        <w:pStyle w:val="TOC1"/>
        <w:tabs>
          <w:tab w:val="left" w:pos="440"/>
          <w:tab w:val="right" w:leader="dot" w:pos="9628"/>
        </w:tabs>
        <w:rPr>
          <w:del w:id="41" w:author="du Plessis, Karel K" w:date="2016-11-29T07:32:00Z"/>
          <w:rFonts w:asciiTheme="minorHAnsi" w:eastAsiaTheme="minorEastAsia" w:hAnsiTheme="minorHAnsi" w:cstheme="minorBidi"/>
          <w:noProof/>
          <w:szCs w:val="22"/>
          <w:lang w:eastAsia="en-ZA"/>
        </w:rPr>
      </w:pPr>
      <w:del w:id="42" w:author="du Plessis, Karel K" w:date="2016-11-29T07:32:00Z">
        <w:r w:rsidRPr="00B37ADD" w:rsidDel="00B37ADD">
          <w:rPr>
            <w:rStyle w:val="Hyperlink"/>
            <w:noProof/>
          </w:rPr>
          <w:delText>2</w:delText>
        </w:r>
        <w:r w:rsidDel="00B37ADD">
          <w:rPr>
            <w:rFonts w:asciiTheme="minorHAnsi" w:eastAsiaTheme="minorEastAsia" w:hAnsiTheme="minorHAnsi" w:cstheme="minorBidi"/>
            <w:noProof/>
            <w:szCs w:val="22"/>
            <w:lang w:eastAsia="en-ZA"/>
          </w:rPr>
          <w:tab/>
        </w:r>
        <w:r w:rsidRPr="00B37ADD" w:rsidDel="00B37ADD">
          <w:rPr>
            <w:rStyle w:val="Hyperlink"/>
            <w:noProof/>
          </w:rPr>
          <w:delText>Business Requirement</w:delText>
        </w:r>
        <w:r w:rsidDel="00B37ADD">
          <w:rPr>
            <w:noProof/>
            <w:webHidden/>
          </w:rPr>
          <w:tab/>
          <w:delText>5</w:delText>
        </w:r>
      </w:del>
    </w:p>
    <w:p w14:paraId="759B5DA7" w14:textId="77777777" w:rsidR="00B37ADD" w:rsidDel="00B37ADD" w:rsidRDefault="00B37ADD">
      <w:pPr>
        <w:pStyle w:val="TOC2"/>
        <w:tabs>
          <w:tab w:val="left" w:pos="880"/>
          <w:tab w:val="right" w:leader="dot" w:pos="9628"/>
        </w:tabs>
        <w:rPr>
          <w:del w:id="43" w:author="du Plessis, Karel K" w:date="2016-11-29T07:32:00Z"/>
          <w:rFonts w:asciiTheme="minorHAnsi" w:eastAsiaTheme="minorEastAsia" w:hAnsiTheme="minorHAnsi" w:cstheme="minorBidi"/>
          <w:noProof/>
          <w:szCs w:val="22"/>
          <w:lang w:eastAsia="en-ZA"/>
        </w:rPr>
      </w:pPr>
      <w:del w:id="44" w:author="du Plessis, Karel K" w:date="2016-11-29T07:32:00Z">
        <w:r w:rsidRPr="00B37ADD" w:rsidDel="00B37ADD">
          <w:rPr>
            <w:rStyle w:val="Hyperlink"/>
            <w:noProof/>
          </w:rPr>
          <w:delText>2.1</w:delText>
        </w:r>
        <w:r w:rsidDel="00B37ADD">
          <w:rPr>
            <w:rFonts w:asciiTheme="minorHAnsi" w:eastAsiaTheme="minorEastAsia" w:hAnsiTheme="minorHAnsi" w:cstheme="minorBidi"/>
            <w:noProof/>
            <w:szCs w:val="22"/>
            <w:lang w:eastAsia="en-ZA"/>
          </w:rPr>
          <w:tab/>
        </w:r>
        <w:r w:rsidRPr="00B37ADD" w:rsidDel="00B37ADD">
          <w:rPr>
            <w:rStyle w:val="Hyperlink"/>
            <w:noProof/>
          </w:rPr>
          <w:delText>Current (As is)</w:delText>
        </w:r>
        <w:r w:rsidDel="00B37ADD">
          <w:rPr>
            <w:noProof/>
            <w:webHidden/>
          </w:rPr>
          <w:tab/>
          <w:delText>5</w:delText>
        </w:r>
      </w:del>
    </w:p>
    <w:p w14:paraId="6464CDB2" w14:textId="77777777" w:rsidR="00B37ADD" w:rsidDel="00B37ADD" w:rsidRDefault="00B37ADD">
      <w:pPr>
        <w:pStyle w:val="TOC2"/>
        <w:tabs>
          <w:tab w:val="right" w:leader="dot" w:pos="9628"/>
        </w:tabs>
        <w:rPr>
          <w:del w:id="45" w:author="du Plessis, Karel K" w:date="2016-11-29T07:32:00Z"/>
          <w:rFonts w:asciiTheme="minorHAnsi" w:eastAsiaTheme="minorEastAsia" w:hAnsiTheme="minorHAnsi" w:cstheme="minorBidi"/>
          <w:noProof/>
          <w:szCs w:val="22"/>
          <w:lang w:eastAsia="en-ZA"/>
        </w:rPr>
      </w:pPr>
      <w:del w:id="46" w:author="du Plessis, Karel K" w:date="2016-11-29T07:32:00Z">
        <w:r w:rsidRPr="00B37ADD" w:rsidDel="00B37ADD">
          <w:rPr>
            <w:rStyle w:val="Hyperlink"/>
            <w:noProof/>
          </w:rPr>
          <w:delText>ORX Global</w:delText>
        </w:r>
        <w:r w:rsidDel="00B37ADD">
          <w:rPr>
            <w:noProof/>
            <w:webHidden/>
          </w:rPr>
          <w:tab/>
          <w:delText>5</w:delText>
        </w:r>
      </w:del>
    </w:p>
    <w:p w14:paraId="0A341396" w14:textId="77777777" w:rsidR="00B37ADD" w:rsidDel="00B37ADD" w:rsidRDefault="00B37ADD">
      <w:pPr>
        <w:pStyle w:val="TOC2"/>
        <w:tabs>
          <w:tab w:val="right" w:leader="dot" w:pos="9628"/>
        </w:tabs>
        <w:rPr>
          <w:del w:id="47" w:author="du Plessis, Karel K" w:date="2016-11-29T07:32:00Z"/>
          <w:rFonts w:asciiTheme="minorHAnsi" w:eastAsiaTheme="minorEastAsia" w:hAnsiTheme="minorHAnsi" w:cstheme="minorBidi"/>
          <w:noProof/>
          <w:szCs w:val="22"/>
          <w:lang w:eastAsia="en-ZA"/>
        </w:rPr>
      </w:pPr>
      <w:del w:id="48" w:author="du Plessis, Karel K" w:date="2016-11-29T07:32:00Z">
        <w:r w:rsidRPr="00B37ADD" w:rsidDel="00B37ADD">
          <w:rPr>
            <w:rStyle w:val="Hyperlink"/>
            <w:noProof/>
          </w:rPr>
          <w:delText>9. ORX Report SA</w:delText>
        </w:r>
        <w:r w:rsidDel="00B37ADD">
          <w:rPr>
            <w:noProof/>
            <w:webHidden/>
          </w:rPr>
          <w:tab/>
          <w:delText>5</w:delText>
        </w:r>
      </w:del>
    </w:p>
    <w:p w14:paraId="0AE026E1" w14:textId="77777777" w:rsidR="00B37ADD" w:rsidDel="00B37ADD" w:rsidRDefault="00B37ADD">
      <w:pPr>
        <w:pStyle w:val="TOC2"/>
        <w:tabs>
          <w:tab w:val="left" w:pos="880"/>
          <w:tab w:val="right" w:leader="dot" w:pos="9628"/>
        </w:tabs>
        <w:rPr>
          <w:del w:id="49" w:author="du Plessis, Karel K" w:date="2016-11-29T07:32:00Z"/>
          <w:rFonts w:asciiTheme="minorHAnsi" w:eastAsiaTheme="minorEastAsia" w:hAnsiTheme="minorHAnsi" w:cstheme="minorBidi"/>
          <w:noProof/>
          <w:szCs w:val="22"/>
          <w:lang w:eastAsia="en-ZA"/>
        </w:rPr>
      </w:pPr>
      <w:del w:id="50" w:author="du Plessis, Karel K" w:date="2016-11-29T07:32:00Z">
        <w:r w:rsidRPr="00B37ADD" w:rsidDel="00B37ADD">
          <w:rPr>
            <w:rStyle w:val="Hyperlink"/>
            <w:noProof/>
          </w:rPr>
          <w:delText>2.2</w:delText>
        </w:r>
        <w:r w:rsidDel="00B37ADD">
          <w:rPr>
            <w:rFonts w:asciiTheme="minorHAnsi" w:eastAsiaTheme="minorEastAsia" w:hAnsiTheme="minorHAnsi" w:cstheme="minorBidi"/>
            <w:noProof/>
            <w:szCs w:val="22"/>
            <w:lang w:eastAsia="en-ZA"/>
          </w:rPr>
          <w:tab/>
        </w:r>
        <w:r w:rsidRPr="00B37ADD" w:rsidDel="00B37ADD">
          <w:rPr>
            <w:rStyle w:val="Hyperlink"/>
            <w:noProof/>
          </w:rPr>
          <w:delText>Functional Requirement</w:delText>
        </w:r>
        <w:r w:rsidDel="00B37ADD">
          <w:rPr>
            <w:noProof/>
            <w:webHidden/>
          </w:rPr>
          <w:tab/>
          <w:delText>6</w:delText>
        </w:r>
      </w:del>
    </w:p>
    <w:p w14:paraId="544040DB" w14:textId="77777777" w:rsidR="00B37ADD" w:rsidDel="00B37ADD" w:rsidRDefault="00B37ADD">
      <w:pPr>
        <w:pStyle w:val="TOC1"/>
        <w:tabs>
          <w:tab w:val="left" w:pos="440"/>
          <w:tab w:val="right" w:leader="dot" w:pos="9628"/>
        </w:tabs>
        <w:rPr>
          <w:del w:id="51" w:author="du Plessis, Karel K" w:date="2016-11-29T07:32:00Z"/>
          <w:rFonts w:asciiTheme="minorHAnsi" w:eastAsiaTheme="minorEastAsia" w:hAnsiTheme="minorHAnsi" w:cstheme="minorBidi"/>
          <w:noProof/>
          <w:szCs w:val="22"/>
          <w:lang w:eastAsia="en-ZA"/>
        </w:rPr>
      </w:pPr>
      <w:del w:id="52" w:author="du Plessis, Karel K" w:date="2016-11-29T07:32:00Z">
        <w:r w:rsidRPr="00B37ADD" w:rsidDel="00B37ADD">
          <w:rPr>
            <w:rStyle w:val="Hyperlink"/>
            <w:noProof/>
          </w:rPr>
          <w:delText>3</w:delText>
        </w:r>
        <w:r w:rsidDel="00B37ADD">
          <w:rPr>
            <w:rFonts w:asciiTheme="minorHAnsi" w:eastAsiaTheme="minorEastAsia" w:hAnsiTheme="minorHAnsi" w:cstheme="minorBidi"/>
            <w:noProof/>
            <w:szCs w:val="22"/>
            <w:lang w:eastAsia="en-ZA"/>
          </w:rPr>
          <w:tab/>
        </w:r>
        <w:r w:rsidRPr="00B37ADD" w:rsidDel="00B37ADD">
          <w:rPr>
            <w:rStyle w:val="Hyperlink"/>
            <w:noProof/>
          </w:rPr>
          <w:delText>Business Opportunities (Benefit)</w:delText>
        </w:r>
        <w:r w:rsidDel="00B37ADD">
          <w:rPr>
            <w:noProof/>
            <w:webHidden/>
          </w:rPr>
          <w:tab/>
          <w:delText>7</w:delText>
        </w:r>
      </w:del>
    </w:p>
    <w:p w14:paraId="4004F776" w14:textId="77777777" w:rsidR="00B37ADD" w:rsidDel="00B37ADD" w:rsidRDefault="00B37ADD">
      <w:pPr>
        <w:pStyle w:val="TOC2"/>
        <w:tabs>
          <w:tab w:val="left" w:pos="880"/>
          <w:tab w:val="right" w:leader="dot" w:pos="9628"/>
        </w:tabs>
        <w:rPr>
          <w:del w:id="53" w:author="du Plessis, Karel K" w:date="2016-11-29T07:32:00Z"/>
          <w:rFonts w:asciiTheme="minorHAnsi" w:eastAsiaTheme="minorEastAsia" w:hAnsiTheme="minorHAnsi" w:cstheme="minorBidi"/>
          <w:noProof/>
          <w:szCs w:val="22"/>
          <w:lang w:eastAsia="en-ZA"/>
        </w:rPr>
      </w:pPr>
      <w:del w:id="54" w:author="du Plessis, Karel K" w:date="2016-11-29T07:32:00Z">
        <w:r w:rsidRPr="00B37ADD" w:rsidDel="00B37ADD">
          <w:rPr>
            <w:rStyle w:val="Hyperlink"/>
            <w:noProof/>
          </w:rPr>
          <w:delText>3.1</w:delText>
        </w:r>
        <w:r w:rsidDel="00B37ADD">
          <w:rPr>
            <w:rFonts w:asciiTheme="minorHAnsi" w:eastAsiaTheme="minorEastAsia" w:hAnsiTheme="minorHAnsi" w:cstheme="minorBidi"/>
            <w:noProof/>
            <w:szCs w:val="22"/>
            <w:lang w:eastAsia="en-ZA"/>
          </w:rPr>
          <w:tab/>
        </w:r>
        <w:r w:rsidRPr="00B37ADD" w:rsidDel="00B37ADD">
          <w:rPr>
            <w:rStyle w:val="Hyperlink"/>
            <w:noProof/>
          </w:rPr>
          <w:delText>Constraints</w:delText>
        </w:r>
        <w:r w:rsidDel="00B37ADD">
          <w:rPr>
            <w:noProof/>
            <w:webHidden/>
          </w:rPr>
          <w:tab/>
          <w:delText>7</w:delText>
        </w:r>
      </w:del>
    </w:p>
    <w:p w14:paraId="199644E8" w14:textId="77777777" w:rsidR="00085538" w:rsidDel="00B37ADD" w:rsidRDefault="00085538">
      <w:pPr>
        <w:pStyle w:val="TOC1"/>
        <w:tabs>
          <w:tab w:val="left" w:pos="440"/>
          <w:tab w:val="right" w:leader="dot" w:pos="9628"/>
        </w:tabs>
        <w:rPr>
          <w:del w:id="55" w:author="du Plessis, Karel K" w:date="2016-11-29T07:30:00Z"/>
          <w:rFonts w:asciiTheme="minorHAnsi" w:eastAsiaTheme="minorEastAsia" w:hAnsiTheme="minorHAnsi" w:cstheme="minorBidi"/>
          <w:noProof/>
          <w:szCs w:val="22"/>
          <w:lang w:eastAsia="en-ZA"/>
        </w:rPr>
      </w:pPr>
      <w:del w:id="56" w:author="du Plessis, Karel K" w:date="2016-11-29T07:30:00Z">
        <w:r w:rsidRPr="00B37ADD" w:rsidDel="00B37ADD">
          <w:rPr>
            <w:rPrChange w:id="57" w:author="du Plessis, Karel K" w:date="2016-11-29T07:30:00Z">
              <w:rPr>
                <w:rStyle w:val="Hyperlink"/>
                <w:noProof/>
              </w:rPr>
            </w:rPrChange>
          </w:rPr>
          <w:delText>1</w:delText>
        </w:r>
        <w:r w:rsidDel="00B37ADD">
          <w:rPr>
            <w:rFonts w:asciiTheme="minorHAnsi" w:eastAsiaTheme="minorEastAsia" w:hAnsiTheme="minorHAnsi" w:cstheme="minorBidi"/>
            <w:noProof/>
            <w:szCs w:val="22"/>
            <w:lang w:eastAsia="en-ZA"/>
          </w:rPr>
          <w:tab/>
        </w:r>
        <w:r w:rsidRPr="00B37ADD" w:rsidDel="00B37ADD">
          <w:rPr>
            <w:rPrChange w:id="58" w:author="du Plessis, Karel K" w:date="2016-11-29T07:30:00Z">
              <w:rPr>
                <w:rStyle w:val="Hyperlink"/>
                <w:noProof/>
              </w:rPr>
            </w:rPrChange>
          </w:rPr>
          <w:delText>Executive Summary</w:delText>
        </w:r>
        <w:r w:rsidDel="00B37ADD">
          <w:rPr>
            <w:noProof/>
            <w:webHidden/>
          </w:rPr>
          <w:tab/>
          <w:delText>4</w:delText>
        </w:r>
      </w:del>
    </w:p>
    <w:p w14:paraId="34DE465C" w14:textId="77777777" w:rsidR="00085538" w:rsidDel="00B37ADD" w:rsidRDefault="00085538">
      <w:pPr>
        <w:pStyle w:val="TOC2"/>
        <w:tabs>
          <w:tab w:val="left" w:pos="880"/>
          <w:tab w:val="right" w:leader="dot" w:pos="9628"/>
        </w:tabs>
        <w:rPr>
          <w:del w:id="59" w:author="du Plessis, Karel K" w:date="2016-11-29T07:30:00Z"/>
          <w:rFonts w:asciiTheme="minorHAnsi" w:eastAsiaTheme="minorEastAsia" w:hAnsiTheme="minorHAnsi" w:cstheme="minorBidi"/>
          <w:noProof/>
          <w:szCs w:val="22"/>
          <w:lang w:eastAsia="en-ZA"/>
        </w:rPr>
      </w:pPr>
      <w:del w:id="60" w:author="du Plessis, Karel K" w:date="2016-11-29T07:30:00Z">
        <w:r w:rsidRPr="00B37ADD" w:rsidDel="00B37ADD">
          <w:rPr>
            <w:rPrChange w:id="61" w:author="du Plessis, Karel K" w:date="2016-11-29T07:30:00Z">
              <w:rPr>
                <w:rStyle w:val="Hyperlink"/>
                <w:noProof/>
              </w:rPr>
            </w:rPrChange>
          </w:rPr>
          <w:delText>1.1</w:delText>
        </w:r>
        <w:r w:rsidDel="00B37ADD">
          <w:rPr>
            <w:rFonts w:asciiTheme="minorHAnsi" w:eastAsiaTheme="minorEastAsia" w:hAnsiTheme="minorHAnsi" w:cstheme="minorBidi"/>
            <w:noProof/>
            <w:szCs w:val="22"/>
            <w:lang w:eastAsia="en-ZA"/>
          </w:rPr>
          <w:tab/>
        </w:r>
        <w:r w:rsidRPr="00B37ADD" w:rsidDel="00B37ADD">
          <w:rPr>
            <w:rPrChange w:id="62" w:author="du Plessis, Karel K" w:date="2016-11-29T07:30:00Z">
              <w:rPr>
                <w:rStyle w:val="Hyperlink"/>
                <w:noProof/>
              </w:rPr>
            </w:rPrChange>
          </w:rPr>
          <w:delText>Background</w:delText>
        </w:r>
        <w:r w:rsidDel="00B37ADD">
          <w:rPr>
            <w:noProof/>
            <w:webHidden/>
          </w:rPr>
          <w:tab/>
          <w:delText>4</w:delText>
        </w:r>
      </w:del>
    </w:p>
    <w:p w14:paraId="4E3DF53D" w14:textId="77777777" w:rsidR="00085538" w:rsidDel="00B37ADD" w:rsidRDefault="00085538">
      <w:pPr>
        <w:pStyle w:val="TOC2"/>
        <w:tabs>
          <w:tab w:val="left" w:pos="880"/>
          <w:tab w:val="right" w:leader="dot" w:pos="9628"/>
        </w:tabs>
        <w:rPr>
          <w:del w:id="63" w:author="du Plessis, Karel K" w:date="2016-11-29T07:30:00Z"/>
          <w:rFonts w:asciiTheme="minorHAnsi" w:eastAsiaTheme="minorEastAsia" w:hAnsiTheme="minorHAnsi" w:cstheme="minorBidi"/>
          <w:noProof/>
          <w:szCs w:val="22"/>
          <w:lang w:eastAsia="en-ZA"/>
        </w:rPr>
      </w:pPr>
      <w:del w:id="64" w:author="du Plessis, Karel K" w:date="2016-11-29T07:30:00Z">
        <w:r w:rsidRPr="00B37ADD" w:rsidDel="00B37ADD">
          <w:rPr>
            <w:rPrChange w:id="65" w:author="du Plessis, Karel K" w:date="2016-11-29T07:30:00Z">
              <w:rPr>
                <w:rStyle w:val="Hyperlink"/>
                <w:noProof/>
              </w:rPr>
            </w:rPrChange>
          </w:rPr>
          <w:delText>1.2</w:delText>
        </w:r>
        <w:r w:rsidDel="00B37ADD">
          <w:rPr>
            <w:rFonts w:asciiTheme="minorHAnsi" w:eastAsiaTheme="minorEastAsia" w:hAnsiTheme="minorHAnsi" w:cstheme="minorBidi"/>
            <w:noProof/>
            <w:szCs w:val="22"/>
            <w:lang w:eastAsia="en-ZA"/>
          </w:rPr>
          <w:tab/>
        </w:r>
        <w:r w:rsidRPr="00B37ADD" w:rsidDel="00B37ADD">
          <w:rPr>
            <w:rPrChange w:id="66" w:author="du Plessis, Karel K" w:date="2016-11-29T07:30:00Z">
              <w:rPr>
                <w:rStyle w:val="Hyperlink"/>
                <w:noProof/>
              </w:rPr>
            </w:rPrChange>
          </w:rPr>
          <w:delText>Problem Statement</w:delText>
        </w:r>
        <w:r w:rsidDel="00B37ADD">
          <w:rPr>
            <w:noProof/>
            <w:webHidden/>
          </w:rPr>
          <w:tab/>
          <w:delText>4</w:delText>
        </w:r>
      </w:del>
    </w:p>
    <w:p w14:paraId="39F5F961" w14:textId="77777777" w:rsidR="00085538" w:rsidDel="00B37ADD" w:rsidRDefault="00085538">
      <w:pPr>
        <w:pStyle w:val="TOC2"/>
        <w:tabs>
          <w:tab w:val="left" w:pos="880"/>
          <w:tab w:val="right" w:leader="dot" w:pos="9628"/>
        </w:tabs>
        <w:rPr>
          <w:del w:id="67" w:author="du Plessis, Karel K" w:date="2016-11-29T07:30:00Z"/>
          <w:rFonts w:asciiTheme="minorHAnsi" w:eastAsiaTheme="minorEastAsia" w:hAnsiTheme="minorHAnsi" w:cstheme="minorBidi"/>
          <w:noProof/>
          <w:szCs w:val="22"/>
          <w:lang w:eastAsia="en-ZA"/>
        </w:rPr>
      </w:pPr>
      <w:del w:id="68" w:author="du Plessis, Karel K" w:date="2016-11-29T07:30:00Z">
        <w:r w:rsidRPr="00B37ADD" w:rsidDel="00B37ADD">
          <w:rPr>
            <w:rPrChange w:id="69" w:author="du Plessis, Karel K" w:date="2016-11-29T07:30:00Z">
              <w:rPr>
                <w:rStyle w:val="Hyperlink"/>
                <w:noProof/>
              </w:rPr>
            </w:rPrChange>
          </w:rPr>
          <w:delText>1.3</w:delText>
        </w:r>
        <w:r w:rsidDel="00B37ADD">
          <w:rPr>
            <w:rFonts w:asciiTheme="minorHAnsi" w:eastAsiaTheme="minorEastAsia" w:hAnsiTheme="minorHAnsi" w:cstheme="minorBidi"/>
            <w:noProof/>
            <w:szCs w:val="22"/>
            <w:lang w:eastAsia="en-ZA"/>
          </w:rPr>
          <w:tab/>
        </w:r>
        <w:r w:rsidRPr="00B37ADD" w:rsidDel="00B37ADD">
          <w:rPr>
            <w:rPrChange w:id="70" w:author="du Plessis, Karel K" w:date="2016-11-29T07:30:00Z">
              <w:rPr>
                <w:rStyle w:val="Hyperlink"/>
                <w:noProof/>
              </w:rPr>
            </w:rPrChange>
          </w:rPr>
          <w:delText>Purpose</w:delText>
        </w:r>
        <w:r w:rsidDel="00B37ADD">
          <w:rPr>
            <w:noProof/>
            <w:webHidden/>
          </w:rPr>
          <w:tab/>
          <w:delText>4</w:delText>
        </w:r>
      </w:del>
    </w:p>
    <w:p w14:paraId="2C6CDE5F" w14:textId="77777777" w:rsidR="00085538" w:rsidDel="00B37ADD" w:rsidRDefault="00085538">
      <w:pPr>
        <w:pStyle w:val="TOC1"/>
        <w:tabs>
          <w:tab w:val="left" w:pos="440"/>
          <w:tab w:val="right" w:leader="dot" w:pos="9628"/>
        </w:tabs>
        <w:rPr>
          <w:del w:id="71" w:author="du Plessis, Karel K" w:date="2016-11-29T07:30:00Z"/>
          <w:rFonts w:asciiTheme="minorHAnsi" w:eastAsiaTheme="minorEastAsia" w:hAnsiTheme="minorHAnsi" w:cstheme="minorBidi"/>
          <w:noProof/>
          <w:szCs w:val="22"/>
          <w:lang w:eastAsia="en-ZA"/>
        </w:rPr>
      </w:pPr>
      <w:del w:id="72" w:author="du Plessis, Karel K" w:date="2016-11-29T07:30:00Z">
        <w:r w:rsidRPr="00B37ADD" w:rsidDel="00B37ADD">
          <w:rPr>
            <w:rPrChange w:id="73" w:author="du Plessis, Karel K" w:date="2016-11-29T07:30:00Z">
              <w:rPr>
                <w:rStyle w:val="Hyperlink"/>
                <w:noProof/>
              </w:rPr>
            </w:rPrChange>
          </w:rPr>
          <w:delText>2</w:delText>
        </w:r>
        <w:r w:rsidDel="00B37ADD">
          <w:rPr>
            <w:rFonts w:asciiTheme="minorHAnsi" w:eastAsiaTheme="minorEastAsia" w:hAnsiTheme="minorHAnsi" w:cstheme="minorBidi"/>
            <w:noProof/>
            <w:szCs w:val="22"/>
            <w:lang w:eastAsia="en-ZA"/>
          </w:rPr>
          <w:tab/>
        </w:r>
        <w:r w:rsidRPr="00B37ADD" w:rsidDel="00B37ADD">
          <w:rPr>
            <w:rPrChange w:id="74" w:author="du Plessis, Karel K" w:date="2016-11-29T07:30:00Z">
              <w:rPr>
                <w:rStyle w:val="Hyperlink"/>
                <w:noProof/>
              </w:rPr>
            </w:rPrChange>
          </w:rPr>
          <w:delText>Business Requirement</w:delText>
        </w:r>
        <w:r w:rsidDel="00B37ADD">
          <w:rPr>
            <w:noProof/>
            <w:webHidden/>
          </w:rPr>
          <w:tab/>
          <w:delText>5</w:delText>
        </w:r>
      </w:del>
    </w:p>
    <w:p w14:paraId="679BBE12" w14:textId="77777777" w:rsidR="00085538" w:rsidDel="00B37ADD" w:rsidRDefault="00085538">
      <w:pPr>
        <w:pStyle w:val="TOC2"/>
        <w:tabs>
          <w:tab w:val="left" w:pos="880"/>
          <w:tab w:val="right" w:leader="dot" w:pos="9628"/>
        </w:tabs>
        <w:rPr>
          <w:del w:id="75" w:author="du Plessis, Karel K" w:date="2016-11-29T07:30:00Z"/>
          <w:rFonts w:asciiTheme="minorHAnsi" w:eastAsiaTheme="minorEastAsia" w:hAnsiTheme="minorHAnsi" w:cstheme="minorBidi"/>
          <w:noProof/>
          <w:szCs w:val="22"/>
          <w:lang w:eastAsia="en-ZA"/>
        </w:rPr>
      </w:pPr>
      <w:del w:id="76" w:author="du Plessis, Karel K" w:date="2016-11-29T07:30:00Z">
        <w:r w:rsidRPr="00B37ADD" w:rsidDel="00B37ADD">
          <w:rPr>
            <w:rPrChange w:id="77" w:author="du Plessis, Karel K" w:date="2016-11-29T07:30:00Z">
              <w:rPr>
                <w:rStyle w:val="Hyperlink"/>
                <w:noProof/>
              </w:rPr>
            </w:rPrChange>
          </w:rPr>
          <w:delText>2.1</w:delText>
        </w:r>
        <w:r w:rsidDel="00B37ADD">
          <w:rPr>
            <w:rFonts w:asciiTheme="minorHAnsi" w:eastAsiaTheme="minorEastAsia" w:hAnsiTheme="minorHAnsi" w:cstheme="minorBidi"/>
            <w:noProof/>
            <w:szCs w:val="22"/>
            <w:lang w:eastAsia="en-ZA"/>
          </w:rPr>
          <w:tab/>
        </w:r>
        <w:r w:rsidRPr="00B37ADD" w:rsidDel="00B37ADD">
          <w:rPr>
            <w:rPrChange w:id="78" w:author="du Plessis, Karel K" w:date="2016-11-29T07:30:00Z">
              <w:rPr>
                <w:rStyle w:val="Hyperlink"/>
                <w:noProof/>
              </w:rPr>
            </w:rPrChange>
          </w:rPr>
          <w:delText>Current (As is)</w:delText>
        </w:r>
        <w:r w:rsidDel="00B37ADD">
          <w:rPr>
            <w:noProof/>
            <w:webHidden/>
          </w:rPr>
          <w:tab/>
          <w:delText>5</w:delText>
        </w:r>
      </w:del>
    </w:p>
    <w:p w14:paraId="5CD7B764" w14:textId="77777777" w:rsidR="00085538" w:rsidDel="00B37ADD" w:rsidRDefault="00085538">
      <w:pPr>
        <w:pStyle w:val="TOC2"/>
        <w:tabs>
          <w:tab w:val="right" w:leader="dot" w:pos="9628"/>
        </w:tabs>
        <w:rPr>
          <w:del w:id="79" w:author="du Plessis, Karel K" w:date="2016-11-29T07:30:00Z"/>
          <w:rFonts w:asciiTheme="minorHAnsi" w:eastAsiaTheme="minorEastAsia" w:hAnsiTheme="minorHAnsi" w:cstheme="minorBidi"/>
          <w:noProof/>
          <w:szCs w:val="22"/>
          <w:lang w:eastAsia="en-ZA"/>
        </w:rPr>
      </w:pPr>
      <w:del w:id="80" w:author="du Plessis, Karel K" w:date="2016-11-29T07:30:00Z">
        <w:r w:rsidRPr="00B37ADD" w:rsidDel="00B37ADD">
          <w:rPr>
            <w:rPrChange w:id="81" w:author="du Plessis, Karel K" w:date="2016-11-29T07:30:00Z">
              <w:rPr>
                <w:rStyle w:val="Hyperlink"/>
                <w:noProof/>
              </w:rPr>
            </w:rPrChange>
          </w:rPr>
          <w:delText>ORX Global</w:delText>
        </w:r>
        <w:r w:rsidDel="00B37ADD">
          <w:rPr>
            <w:noProof/>
            <w:webHidden/>
          </w:rPr>
          <w:tab/>
          <w:delText>5</w:delText>
        </w:r>
      </w:del>
    </w:p>
    <w:p w14:paraId="5AA36506" w14:textId="77777777" w:rsidR="00085538" w:rsidDel="00B37ADD" w:rsidRDefault="00085538">
      <w:pPr>
        <w:pStyle w:val="TOC2"/>
        <w:tabs>
          <w:tab w:val="right" w:leader="dot" w:pos="9628"/>
        </w:tabs>
        <w:rPr>
          <w:del w:id="82" w:author="du Plessis, Karel K" w:date="2016-11-29T07:30:00Z"/>
          <w:rFonts w:asciiTheme="minorHAnsi" w:eastAsiaTheme="minorEastAsia" w:hAnsiTheme="minorHAnsi" w:cstheme="minorBidi"/>
          <w:noProof/>
          <w:szCs w:val="22"/>
          <w:lang w:eastAsia="en-ZA"/>
        </w:rPr>
      </w:pPr>
      <w:del w:id="83" w:author="du Plessis, Karel K" w:date="2016-11-29T07:30:00Z">
        <w:r w:rsidRPr="00B37ADD" w:rsidDel="00B37ADD">
          <w:rPr>
            <w:rPrChange w:id="84" w:author="du Plessis, Karel K" w:date="2016-11-29T07:30:00Z">
              <w:rPr>
                <w:rStyle w:val="Hyperlink"/>
                <w:noProof/>
              </w:rPr>
            </w:rPrChange>
          </w:rPr>
          <w:delText>9. ORX Report SA</w:delText>
        </w:r>
        <w:r w:rsidDel="00B37ADD">
          <w:rPr>
            <w:noProof/>
            <w:webHidden/>
          </w:rPr>
          <w:tab/>
          <w:delText>5</w:delText>
        </w:r>
      </w:del>
    </w:p>
    <w:p w14:paraId="49676E05" w14:textId="77777777" w:rsidR="00085538" w:rsidDel="00B37ADD" w:rsidRDefault="00085538">
      <w:pPr>
        <w:pStyle w:val="TOC2"/>
        <w:tabs>
          <w:tab w:val="left" w:pos="880"/>
          <w:tab w:val="right" w:leader="dot" w:pos="9628"/>
        </w:tabs>
        <w:rPr>
          <w:del w:id="85" w:author="du Plessis, Karel K" w:date="2016-11-29T07:30:00Z"/>
          <w:rFonts w:asciiTheme="minorHAnsi" w:eastAsiaTheme="minorEastAsia" w:hAnsiTheme="minorHAnsi" w:cstheme="minorBidi"/>
          <w:noProof/>
          <w:szCs w:val="22"/>
          <w:lang w:eastAsia="en-ZA"/>
        </w:rPr>
      </w:pPr>
      <w:del w:id="86" w:author="du Plessis, Karel K" w:date="2016-11-29T07:30:00Z">
        <w:r w:rsidRPr="00B37ADD" w:rsidDel="00B37ADD">
          <w:rPr>
            <w:rPrChange w:id="87" w:author="du Plessis, Karel K" w:date="2016-11-29T07:30:00Z">
              <w:rPr>
                <w:rStyle w:val="Hyperlink"/>
                <w:noProof/>
              </w:rPr>
            </w:rPrChange>
          </w:rPr>
          <w:delText>2.2</w:delText>
        </w:r>
        <w:r w:rsidDel="00B37ADD">
          <w:rPr>
            <w:rFonts w:asciiTheme="minorHAnsi" w:eastAsiaTheme="minorEastAsia" w:hAnsiTheme="minorHAnsi" w:cstheme="minorBidi"/>
            <w:noProof/>
            <w:szCs w:val="22"/>
            <w:lang w:eastAsia="en-ZA"/>
          </w:rPr>
          <w:tab/>
        </w:r>
        <w:r w:rsidRPr="00B37ADD" w:rsidDel="00B37ADD">
          <w:rPr>
            <w:rPrChange w:id="88" w:author="du Plessis, Karel K" w:date="2016-11-29T07:30:00Z">
              <w:rPr>
                <w:rStyle w:val="Hyperlink"/>
                <w:noProof/>
              </w:rPr>
            </w:rPrChange>
          </w:rPr>
          <w:delText>Functional Requirement</w:delText>
        </w:r>
        <w:r w:rsidDel="00B37ADD">
          <w:rPr>
            <w:noProof/>
            <w:webHidden/>
          </w:rPr>
          <w:tab/>
          <w:delText>6</w:delText>
        </w:r>
      </w:del>
    </w:p>
    <w:p w14:paraId="1FF4A3AA" w14:textId="77777777" w:rsidR="00085538" w:rsidDel="00B37ADD" w:rsidRDefault="00085538">
      <w:pPr>
        <w:pStyle w:val="TOC1"/>
        <w:tabs>
          <w:tab w:val="left" w:pos="440"/>
          <w:tab w:val="right" w:leader="dot" w:pos="9628"/>
        </w:tabs>
        <w:rPr>
          <w:del w:id="89" w:author="du Plessis, Karel K" w:date="2016-11-29T07:30:00Z"/>
          <w:rFonts w:asciiTheme="minorHAnsi" w:eastAsiaTheme="minorEastAsia" w:hAnsiTheme="minorHAnsi" w:cstheme="minorBidi"/>
          <w:noProof/>
          <w:szCs w:val="22"/>
          <w:lang w:eastAsia="en-ZA"/>
        </w:rPr>
      </w:pPr>
      <w:del w:id="90" w:author="du Plessis, Karel K" w:date="2016-11-29T07:30:00Z">
        <w:r w:rsidRPr="00B37ADD" w:rsidDel="00B37ADD">
          <w:rPr>
            <w:rPrChange w:id="91" w:author="du Plessis, Karel K" w:date="2016-11-29T07:30:00Z">
              <w:rPr>
                <w:rStyle w:val="Hyperlink"/>
                <w:noProof/>
              </w:rPr>
            </w:rPrChange>
          </w:rPr>
          <w:delText>3</w:delText>
        </w:r>
        <w:r w:rsidDel="00B37ADD">
          <w:rPr>
            <w:rFonts w:asciiTheme="minorHAnsi" w:eastAsiaTheme="minorEastAsia" w:hAnsiTheme="minorHAnsi" w:cstheme="minorBidi"/>
            <w:noProof/>
            <w:szCs w:val="22"/>
            <w:lang w:eastAsia="en-ZA"/>
          </w:rPr>
          <w:tab/>
        </w:r>
        <w:r w:rsidRPr="00B37ADD" w:rsidDel="00B37ADD">
          <w:rPr>
            <w:rPrChange w:id="92" w:author="du Plessis, Karel K" w:date="2016-11-29T07:30:00Z">
              <w:rPr>
                <w:rStyle w:val="Hyperlink"/>
                <w:noProof/>
              </w:rPr>
            </w:rPrChange>
          </w:rPr>
          <w:delText>Business Opportunities (Benefit)</w:delText>
        </w:r>
        <w:r w:rsidDel="00B37ADD">
          <w:rPr>
            <w:noProof/>
            <w:webHidden/>
          </w:rPr>
          <w:tab/>
          <w:delText>7</w:delText>
        </w:r>
      </w:del>
    </w:p>
    <w:p w14:paraId="07376F2D" w14:textId="77777777" w:rsidR="00085538" w:rsidDel="00B37ADD" w:rsidRDefault="00085538">
      <w:pPr>
        <w:pStyle w:val="TOC2"/>
        <w:tabs>
          <w:tab w:val="left" w:pos="880"/>
          <w:tab w:val="right" w:leader="dot" w:pos="9628"/>
        </w:tabs>
        <w:rPr>
          <w:del w:id="93" w:author="du Plessis, Karel K" w:date="2016-11-29T07:30:00Z"/>
          <w:rFonts w:asciiTheme="minorHAnsi" w:eastAsiaTheme="minorEastAsia" w:hAnsiTheme="minorHAnsi" w:cstheme="minorBidi"/>
          <w:noProof/>
          <w:szCs w:val="22"/>
          <w:lang w:eastAsia="en-ZA"/>
        </w:rPr>
      </w:pPr>
      <w:del w:id="94" w:author="du Plessis, Karel K" w:date="2016-11-29T07:30:00Z">
        <w:r w:rsidRPr="00B37ADD" w:rsidDel="00B37ADD">
          <w:rPr>
            <w:rPrChange w:id="95" w:author="du Plessis, Karel K" w:date="2016-11-29T07:30:00Z">
              <w:rPr>
                <w:rStyle w:val="Hyperlink"/>
                <w:noProof/>
              </w:rPr>
            </w:rPrChange>
          </w:rPr>
          <w:delText>3.1</w:delText>
        </w:r>
        <w:r w:rsidDel="00B37ADD">
          <w:rPr>
            <w:rFonts w:asciiTheme="minorHAnsi" w:eastAsiaTheme="minorEastAsia" w:hAnsiTheme="minorHAnsi" w:cstheme="minorBidi"/>
            <w:noProof/>
            <w:szCs w:val="22"/>
            <w:lang w:eastAsia="en-ZA"/>
          </w:rPr>
          <w:tab/>
        </w:r>
        <w:r w:rsidRPr="00B37ADD" w:rsidDel="00B37ADD">
          <w:rPr>
            <w:rPrChange w:id="96" w:author="du Plessis, Karel K" w:date="2016-11-29T07:30:00Z">
              <w:rPr>
                <w:rStyle w:val="Hyperlink"/>
                <w:noProof/>
              </w:rPr>
            </w:rPrChange>
          </w:rPr>
          <w:delText>Constraints</w:delText>
        </w:r>
        <w:r w:rsidDel="00B37ADD">
          <w:rPr>
            <w:noProof/>
            <w:webHidden/>
          </w:rPr>
          <w:tab/>
          <w:delText>7</w:delText>
        </w:r>
      </w:del>
    </w:p>
    <w:p w14:paraId="74B0D096" w14:textId="77777777" w:rsidR="00AF6FD0" w:rsidRDefault="009E69BB" w:rsidP="00A74E88">
      <w:pPr>
        <w:pStyle w:val="Heading1"/>
      </w:pPr>
      <w:r w:rsidRPr="001C6F99">
        <w:lastRenderedPageBreak/>
        <w:fldChar w:fldCharType="end"/>
      </w:r>
      <w:bookmarkStart w:id="97" w:name="_Capture/Update_Credit_Note"/>
      <w:bookmarkStart w:id="98" w:name="_Toc468168058"/>
      <w:bookmarkStart w:id="99" w:name="_Toc148146170"/>
      <w:bookmarkEnd w:id="97"/>
      <w:r w:rsidR="00AF5EB3">
        <w:t>Executive Summary</w:t>
      </w:r>
      <w:bookmarkEnd w:id="98"/>
    </w:p>
    <w:p w14:paraId="3E3EF005" w14:textId="77777777" w:rsidR="00A35E90" w:rsidRPr="00A35E90" w:rsidRDefault="00A35E90" w:rsidP="00A35E90">
      <w:pPr>
        <w:rPr>
          <w:lang w:val="en-US"/>
        </w:rPr>
      </w:pPr>
    </w:p>
    <w:p w14:paraId="0F8ACE74" w14:textId="77777777" w:rsidR="00A35E90" w:rsidRDefault="00A35E90" w:rsidP="00A35E90">
      <w:pPr>
        <w:pStyle w:val="Heading2"/>
        <w:spacing w:line="360" w:lineRule="auto"/>
        <w:jc w:val="both"/>
        <w:rPr>
          <w:lang w:val="en-ZA"/>
        </w:rPr>
      </w:pPr>
      <w:bookmarkStart w:id="100" w:name="_Toc468168059"/>
      <w:r>
        <w:rPr>
          <w:lang w:val="en-ZA"/>
        </w:rPr>
        <w:t>Background</w:t>
      </w:r>
      <w:bookmarkEnd w:id="100"/>
    </w:p>
    <w:p w14:paraId="5B1EFB6D" w14:textId="77777777" w:rsidR="000675FD" w:rsidRPr="000675FD" w:rsidRDefault="000675FD" w:rsidP="000675FD">
      <w:pPr>
        <w:autoSpaceDE w:val="0"/>
        <w:autoSpaceDN w:val="0"/>
        <w:adjustRightInd w:val="0"/>
        <w:spacing w:before="0" w:after="0"/>
        <w:rPr>
          <w:rFonts w:asciiTheme="minorHAnsi" w:hAnsiTheme="minorHAnsi" w:cs="Arial"/>
          <w:szCs w:val="22"/>
        </w:rPr>
      </w:pPr>
      <w:r w:rsidRPr="000675FD">
        <w:rPr>
          <w:rFonts w:asciiTheme="minorHAnsi" w:hAnsiTheme="minorHAnsi" w:cs="Arial"/>
          <w:szCs w:val="22"/>
        </w:rPr>
        <w:t>The Committee wants to enhance operational risk assessment efforts by</w:t>
      </w:r>
      <w:r>
        <w:rPr>
          <w:rFonts w:asciiTheme="minorHAnsi" w:hAnsiTheme="minorHAnsi" w:cs="Arial"/>
          <w:szCs w:val="22"/>
        </w:rPr>
        <w:t xml:space="preserve"> e</w:t>
      </w:r>
      <w:r w:rsidRPr="000675FD">
        <w:rPr>
          <w:rFonts w:asciiTheme="minorHAnsi" w:hAnsiTheme="minorHAnsi" w:cs="Arial"/>
          <w:szCs w:val="22"/>
        </w:rPr>
        <w:t>ncouraging the industry to develop methodologies and collect data related to managing</w:t>
      </w:r>
      <w:r>
        <w:rPr>
          <w:rFonts w:asciiTheme="minorHAnsi" w:hAnsiTheme="minorHAnsi" w:cs="Arial"/>
          <w:szCs w:val="22"/>
        </w:rPr>
        <w:t xml:space="preserve"> </w:t>
      </w:r>
      <w:r w:rsidRPr="000675FD">
        <w:rPr>
          <w:rFonts w:asciiTheme="minorHAnsi" w:hAnsiTheme="minorHAnsi" w:cs="Arial"/>
          <w:szCs w:val="22"/>
        </w:rPr>
        <w:t xml:space="preserve">operational risk. Consequently, the scope of the framework focuses primarily upon the operational risk component of other risks and encourages the industry to further develop techniques for measuring, monitoring and mitigating operational risk. </w:t>
      </w:r>
    </w:p>
    <w:p w14:paraId="4EA062C8" w14:textId="77777777" w:rsidR="000675FD" w:rsidRPr="000675FD" w:rsidRDefault="000675FD" w:rsidP="000675FD">
      <w:pPr>
        <w:autoSpaceDE w:val="0"/>
        <w:autoSpaceDN w:val="0"/>
        <w:adjustRightInd w:val="0"/>
        <w:spacing w:before="0" w:after="0"/>
        <w:rPr>
          <w:rFonts w:asciiTheme="minorHAnsi" w:hAnsiTheme="minorHAnsi" w:cs="Arial"/>
          <w:szCs w:val="22"/>
        </w:rPr>
      </w:pPr>
      <w:r w:rsidRPr="000675FD">
        <w:rPr>
          <w:rFonts w:asciiTheme="minorHAnsi" w:hAnsiTheme="minorHAnsi" w:cs="Arial"/>
          <w:szCs w:val="22"/>
        </w:rPr>
        <w:t>In framing the current proposals, the Committee has adopted a common industry definition of</w:t>
      </w:r>
    </w:p>
    <w:p w14:paraId="79FA78DB" w14:textId="77777777" w:rsidR="000675FD" w:rsidRDefault="000675FD" w:rsidP="000675FD">
      <w:pPr>
        <w:autoSpaceDE w:val="0"/>
        <w:autoSpaceDN w:val="0"/>
        <w:adjustRightInd w:val="0"/>
        <w:spacing w:before="0" w:after="0"/>
        <w:rPr>
          <w:rFonts w:asciiTheme="minorHAnsi" w:hAnsiTheme="minorHAnsi" w:cs="Arial"/>
          <w:szCs w:val="22"/>
        </w:rPr>
      </w:pPr>
      <w:r w:rsidRPr="000675FD">
        <w:rPr>
          <w:rFonts w:asciiTheme="minorHAnsi" w:hAnsiTheme="minorHAnsi" w:cs="Arial"/>
          <w:szCs w:val="22"/>
        </w:rPr>
        <w:t>Operational</w:t>
      </w:r>
      <w:r>
        <w:rPr>
          <w:rFonts w:asciiTheme="minorHAnsi" w:hAnsiTheme="minorHAnsi" w:cs="Arial"/>
          <w:szCs w:val="22"/>
        </w:rPr>
        <w:t xml:space="preserve"> risk, namely;</w:t>
      </w:r>
      <w:r w:rsidRPr="000675FD">
        <w:rPr>
          <w:rFonts w:asciiTheme="minorHAnsi" w:hAnsiTheme="minorHAnsi" w:cs="Arial"/>
          <w:szCs w:val="22"/>
        </w:rPr>
        <w:t xml:space="preserve"> </w:t>
      </w:r>
    </w:p>
    <w:p w14:paraId="18FB6079" w14:textId="77777777" w:rsidR="00A35E90" w:rsidRPr="000675FD" w:rsidRDefault="000675FD" w:rsidP="000675FD">
      <w:pPr>
        <w:autoSpaceDE w:val="0"/>
        <w:autoSpaceDN w:val="0"/>
        <w:adjustRightInd w:val="0"/>
        <w:spacing w:before="0" w:after="0"/>
        <w:rPr>
          <w:rFonts w:asciiTheme="minorHAnsi" w:hAnsiTheme="minorHAnsi"/>
        </w:rPr>
      </w:pPr>
      <w:r w:rsidRPr="000675FD">
        <w:rPr>
          <w:rFonts w:asciiTheme="minorHAnsi" w:hAnsiTheme="minorHAnsi" w:cs="Arial"/>
          <w:szCs w:val="22"/>
        </w:rPr>
        <w:t>T</w:t>
      </w:r>
      <w:r w:rsidRPr="000675FD">
        <w:rPr>
          <w:rFonts w:asciiTheme="minorHAnsi" w:hAnsiTheme="minorHAnsi" w:cs="Arial"/>
          <w:bCs/>
          <w:szCs w:val="22"/>
        </w:rPr>
        <w:t>he risk of direct or indirect loss resulting from inadequate or failed internal processes, people and systems or from external events.</w:t>
      </w:r>
    </w:p>
    <w:p w14:paraId="7EB0BF9F" w14:textId="77777777" w:rsidR="00A35E90" w:rsidRPr="00A35E90" w:rsidRDefault="00A35E90" w:rsidP="00A35E90">
      <w:pPr>
        <w:rPr>
          <w:lang w:val="en-US"/>
        </w:rPr>
      </w:pPr>
    </w:p>
    <w:p w14:paraId="5DB42368" w14:textId="77777777" w:rsidR="00A35E90" w:rsidRPr="00A35E90" w:rsidRDefault="00A35E90" w:rsidP="00A35E90">
      <w:pPr>
        <w:rPr>
          <w:lang w:val="en-US"/>
        </w:rPr>
      </w:pPr>
    </w:p>
    <w:p w14:paraId="62BF354E" w14:textId="77777777" w:rsidR="00423131" w:rsidRDefault="00522BCA" w:rsidP="00423131">
      <w:pPr>
        <w:pStyle w:val="Heading2"/>
        <w:spacing w:line="360" w:lineRule="auto"/>
        <w:jc w:val="both"/>
        <w:rPr>
          <w:lang w:val="en-ZA"/>
        </w:rPr>
      </w:pPr>
      <w:bookmarkStart w:id="101" w:name="_Toc468168060"/>
      <w:r>
        <w:rPr>
          <w:lang w:val="en-ZA"/>
        </w:rPr>
        <w:t>Problem Statement</w:t>
      </w:r>
      <w:bookmarkEnd w:id="101"/>
    </w:p>
    <w:p w14:paraId="5C6CDA16" w14:textId="77777777" w:rsidR="003C07BE" w:rsidRPr="003C07BE" w:rsidRDefault="003C07BE" w:rsidP="003C07BE">
      <w:r>
        <w:rPr>
          <w:color w:val="FF0000"/>
        </w:rPr>
        <w:t>The current ORX reports on the QlikView does not cater for the requirements to submit data to the consortium.  Manual work is required to get the data mapped to ORX taxonomies for submission.  The current reports needs to be updated and mapped to the ORX taxonomies outside the ARM system.</w:t>
      </w:r>
    </w:p>
    <w:p w14:paraId="56F75548" w14:textId="77777777" w:rsidR="00E37192" w:rsidRPr="00E37192" w:rsidRDefault="00E37192" w:rsidP="00E37192">
      <w:pPr>
        <w:spacing w:before="0" w:after="0"/>
        <w:rPr>
          <w:lang w:val="en-GB"/>
        </w:rPr>
      </w:pPr>
    </w:p>
    <w:p w14:paraId="698F9C72" w14:textId="77777777" w:rsidR="006348CE" w:rsidRPr="001C6F99" w:rsidRDefault="006348CE" w:rsidP="00F90157"/>
    <w:p w14:paraId="4571B3D4" w14:textId="77777777" w:rsidR="00AF6FD0" w:rsidRPr="001C6F99" w:rsidRDefault="00AF6FD0" w:rsidP="00F90157">
      <w:pPr>
        <w:pStyle w:val="Heading2"/>
        <w:rPr>
          <w:lang w:val="en-ZA"/>
        </w:rPr>
      </w:pPr>
      <w:bookmarkStart w:id="102" w:name="_Toc164564827"/>
      <w:bookmarkStart w:id="103" w:name="_Toc468168061"/>
      <w:r w:rsidRPr="001C6F99">
        <w:rPr>
          <w:lang w:val="en-ZA"/>
        </w:rPr>
        <w:t>Purpo</w:t>
      </w:r>
      <w:bookmarkEnd w:id="102"/>
      <w:r w:rsidR="006348CE">
        <w:rPr>
          <w:lang w:val="en-ZA"/>
        </w:rPr>
        <w:t>se</w:t>
      </w:r>
      <w:bookmarkEnd w:id="103"/>
    </w:p>
    <w:p w14:paraId="360CB3DE" w14:textId="77777777" w:rsidR="00AF5EB3" w:rsidRDefault="00FB6FCC" w:rsidP="00423131">
      <w:pPr>
        <w:spacing w:line="360" w:lineRule="auto"/>
        <w:jc w:val="both"/>
      </w:pPr>
      <w:r>
        <w:t>This docu</w:t>
      </w:r>
      <w:r w:rsidR="006C2E38">
        <w:t>ment will detail the Business R</w:t>
      </w:r>
      <w:r>
        <w:t xml:space="preserve">equirement </w:t>
      </w:r>
      <w:r w:rsidR="006C2E38">
        <w:t>only</w:t>
      </w:r>
      <w:r>
        <w:t>.</w:t>
      </w:r>
    </w:p>
    <w:p w14:paraId="205D1C0C" w14:textId="77777777" w:rsidR="003C07BE" w:rsidRDefault="003C07BE" w:rsidP="003C07BE">
      <w:pPr>
        <w:pStyle w:val="ListParagraph"/>
        <w:numPr>
          <w:ilvl w:val="0"/>
          <w:numId w:val="12"/>
        </w:numPr>
      </w:pPr>
      <w:r>
        <w:t>ADM Event Type ID to be mapped to ORX as supplied by business.</w:t>
      </w:r>
    </w:p>
    <w:p w14:paraId="2F09CE61" w14:textId="77777777" w:rsidR="003C07BE" w:rsidRDefault="003C07BE" w:rsidP="003C07BE">
      <w:pPr>
        <w:pStyle w:val="ListParagraph"/>
        <w:numPr>
          <w:ilvl w:val="0"/>
          <w:numId w:val="12"/>
        </w:numPr>
      </w:pPr>
      <w:r>
        <w:t>Mapping of Business lines to be in line with ORX.</w:t>
      </w:r>
    </w:p>
    <w:p w14:paraId="263F26CC" w14:textId="77777777" w:rsidR="003C07BE" w:rsidRPr="00423131" w:rsidRDefault="003C07BE" w:rsidP="00423131">
      <w:pPr>
        <w:spacing w:line="360" w:lineRule="auto"/>
        <w:jc w:val="both"/>
      </w:pPr>
    </w:p>
    <w:p w14:paraId="5FC0257E" w14:textId="77777777" w:rsidR="00F2697F" w:rsidRPr="001C6F99" w:rsidRDefault="00F2697F" w:rsidP="00174148">
      <w:pPr>
        <w:pStyle w:val="Heading1"/>
        <w:tabs>
          <w:tab w:val="num" w:pos="720"/>
          <w:tab w:val="left" w:pos="1080"/>
        </w:tabs>
      </w:pPr>
      <w:r w:rsidRPr="001C6F99">
        <w:lastRenderedPageBreak/>
        <w:t xml:space="preserve"> </w:t>
      </w:r>
      <w:bookmarkStart w:id="104" w:name="_Toc468168062"/>
      <w:bookmarkEnd w:id="99"/>
      <w:r w:rsidR="00FB6FCC">
        <w:t>Business Requirement</w:t>
      </w:r>
      <w:bookmarkEnd w:id="104"/>
    </w:p>
    <w:p w14:paraId="696B3441" w14:textId="77777777" w:rsidR="00E37192" w:rsidRPr="00FE4D66" w:rsidRDefault="00FE4D66" w:rsidP="00FE4D66">
      <w:pPr>
        <w:pStyle w:val="ListParagraph"/>
        <w:numPr>
          <w:ilvl w:val="0"/>
          <w:numId w:val="8"/>
        </w:numPr>
        <w:rPr>
          <w:lang w:val="en-GB"/>
        </w:rPr>
      </w:pPr>
      <w:r w:rsidRPr="00FE4D66">
        <w:rPr>
          <w:lang w:val="en-GB"/>
        </w:rPr>
        <w:t>Add an extra field to the report called ORX Alignment.</w:t>
      </w:r>
    </w:p>
    <w:p w14:paraId="50C08784" w14:textId="77777777" w:rsidR="00FE4D66" w:rsidRPr="00FE4D66" w:rsidRDefault="00FE4D66" w:rsidP="00FE4D66">
      <w:pPr>
        <w:pStyle w:val="ListParagraph"/>
        <w:numPr>
          <w:ilvl w:val="0"/>
          <w:numId w:val="8"/>
        </w:numPr>
        <w:rPr>
          <w:lang w:val="en-GB"/>
        </w:rPr>
      </w:pPr>
      <w:r w:rsidRPr="00FE4D66">
        <w:rPr>
          <w:lang w:val="en-GB"/>
        </w:rPr>
        <w:t>Report to lookup Event Types</w:t>
      </w:r>
      <w:ins w:id="105" w:author="du Plessis, Karel K" w:date="2016-11-29T07:33:00Z">
        <w:r w:rsidR="00B37ADD">
          <w:rPr>
            <w:lang w:val="en-GB"/>
          </w:rPr>
          <w:t xml:space="preserve"> and display the ORX data mapping</w:t>
        </w:r>
      </w:ins>
    </w:p>
    <w:p w14:paraId="051BADFF" w14:textId="77777777" w:rsidR="00E37192" w:rsidRDefault="00E37192" w:rsidP="00E37192">
      <w:pPr>
        <w:rPr>
          <w:lang w:val="en-GB"/>
        </w:rPr>
      </w:pPr>
    </w:p>
    <w:p w14:paraId="11EEB75A" w14:textId="77777777" w:rsidR="00E37192" w:rsidRDefault="00E37192" w:rsidP="00E37192">
      <w:pPr>
        <w:rPr>
          <w:lang w:val="en-GB"/>
        </w:rPr>
      </w:pPr>
    </w:p>
    <w:p w14:paraId="0DFCB584" w14:textId="77777777" w:rsidR="00B657A8" w:rsidRDefault="00B657A8" w:rsidP="00B657A8">
      <w:pPr>
        <w:pStyle w:val="Heading2"/>
        <w:keepNext w:val="0"/>
        <w:tabs>
          <w:tab w:val="num" w:pos="1647"/>
        </w:tabs>
        <w:rPr>
          <w:lang w:val="en-ZA"/>
        </w:rPr>
      </w:pPr>
      <w:bookmarkStart w:id="106" w:name="_Toc468168063"/>
      <w:r>
        <w:rPr>
          <w:lang w:val="en-ZA"/>
        </w:rPr>
        <w:t xml:space="preserve">Current </w:t>
      </w:r>
      <w:r w:rsidR="00DE14DA">
        <w:rPr>
          <w:lang w:val="en-ZA"/>
        </w:rPr>
        <w:t>(</w:t>
      </w:r>
      <w:r>
        <w:rPr>
          <w:lang w:val="en-ZA"/>
        </w:rPr>
        <w:t>As is</w:t>
      </w:r>
      <w:r w:rsidR="00DE14DA">
        <w:rPr>
          <w:lang w:val="en-ZA"/>
        </w:rPr>
        <w:t>)</w:t>
      </w:r>
      <w:bookmarkEnd w:id="106"/>
    </w:p>
    <w:p w14:paraId="32CC36CF" w14:textId="77777777" w:rsidR="003C07BE" w:rsidRDefault="003C07BE" w:rsidP="003C07BE"/>
    <w:p w14:paraId="5F5F8355" w14:textId="77777777" w:rsidR="003C07BE" w:rsidRDefault="003C07BE" w:rsidP="003C07BE">
      <w:pPr>
        <w:rPr>
          <w:rFonts w:ascii="Calibri" w:hAnsi="Calibri"/>
          <w:szCs w:val="22"/>
        </w:rPr>
      </w:pPr>
      <w:r w:rsidRPr="003C07BE">
        <w:rPr>
          <w:color w:val="000000" w:themeColor="text1"/>
        </w:rPr>
        <w:t>The current as is process is to run the reports.</w:t>
      </w:r>
      <w:r>
        <w:rPr>
          <w:color w:val="000000" w:themeColor="text1"/>
        </w:rPr>
        <w:t>  Send to business to confirm. </w:t>
      </w:r>
      <w:r w:rsidRPr="003C07BE">
        <w:rPr>
          <w:color w:val="000000" w:themeColor="text1"/>
        </w:rPr>
        <w:t>Do excel enhancements to the data to map to the ORX data taxonomy and submit it to ORX.</w:t>
      </w:r>
      <w:r>
        <w:t xml:space="preserve"> </w:t>
      </w:r>
    </w:p>
    <w:p w14:paraId="6E3E2F70" w14:textId="77777777" w:rsidR="003C07BE" w:rsidRDefault="003C07BE" w:rsidP="003C07BE"/>
    <w:p w14:paraId="62AEDA8A" w14:textId="77777777" w:rsidR="003C07BE" w:rsidRDefault="003C07BE" w:rsidP="003C07BE"/>
    <w:p w14:paraId="6902CDE7" w14:textId="77777777" w:rsidR="00085538" w:rsidRPr="00085538" w:rsidRDefault="00085538" w:rsidP="003C07BE">
      <w:pPr>
        <w:rPr>
          <w:b/>
          <w:sz w:val="28"/>
          <w:szCs w:val="28"/>
        </w:rPr>
      </w:pPr>
      <w:r w:rsidRPr="00085538">
        <w:rPr>
          <w:b/>
          <w:sz w:val="28"/>
          <w:szCs w:val="28"/>
        </w:rPr>
        <w:t>Report in Qlikview</w:t>
      </w:r>
    </w:p>
    <w:p w14:paraId="2BA1F4BB" w14:textId="77777777" w:rsidR="001140F3" w:rsidRPr="000662D1" w:rsidRDefault="001140F3" w:rsidP="001140F3">
      <w:pPr>
        <w:pStyle w:val="Heading2"/>
        <w:keepLines/>
        <w:numPr>
          <w:ilvl w:val="0"/>
          <w:numId w:val="0"/>
        </w:numPr>
        <w:tabs>
          <w:tab w:val="clear" w:pos="720"/>
        </w:tabs>
        <w:spacing w:before="200" w:after="0"/>
        <w:ind w:left="578" w:hanging="578"/>
        <w:rPr>
          <w:rFonts w:ascii="Arial" w:hAnsi="Arial"/>
          <w:color w:val="000000" w:themeColor="text1"/>
          <w:szCs w:val="20"/>
        </w:rPr>
      </w:pPr>
      <w:bookmarkStart w:id="107" w:name="_Toc468168064"/>
      <w:r w:rsidRPr="000662D1">
        <w:rPr>
          <w:rFonts w:ascii="Arial" w:hAnsi="Arial"/>
          <w:color w:val="000000" w:themeColor="text1"/>
          <w:szCs w:val="20"/>
        </w:rPr>
        <w:t>ORX Global</w:t>
      </w:r>
      <w:bookmarkEnd w:id="1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656"/>
        <w:gridCol w:w="5982"/>
      </w:tblGrid>
      <w:tr w:rsidR="001140F3" w:rsidRPr="00157AF8" w14:paraId="660BBB66" w14:textId="77777777" w:rsidTr="006A5C0D">
        <w:trPr>
          <w:trHeight w:val="518"/>
        </w:trPr>
        <w:tc>
          <w:tcPr>
            <w:tcW w:w="9576" w:type="dxa"/>
            <w:gridSpan w:val="2"/>
            <w:vAlign w:val="bottom"/>
          </w:tcPr>
          <w:p w14:paraId="7F366D4A" w14:textId="77777777" w:rsidR="001140F3" w:rsidRPr="002E4C06" w:rsidRDefault="001140F3" w:rsidP="006A5C0D">
            <w:pPr>
              <w:rPr>
                <w:rStyle w:val="Emphasis"/>
                <w:i w:val="0"/>
                <w:sz w:val="16"/>
                <w:szCs w:val="16"/>
              </w:rPr>
            </w:pPr>
            <w:r w:rsidRPr="002E4C06">
              <w:rPr>
                <w:rStyle w:val="Emphasis"/>
                <w:sz w:val="16"/>
                <w:szCs w:val="16"/>
              </w:rPr>
              <w:t>Business Line &gt; COR &gt; ORX Report - Global</w:t>
            </w:r>
          </w:p>
        </w:tc>
      </w:tr>
      <w:tr w:rsidR="001140F3" w:rsidRPr="00157AF8" w14:paraId="6FFA4160" w14:textId="77777777" w:rsidTr="006A5C0D">
        <w:trPr>
          <w:trHeight w:val="1161"/>
        </w:trPr>
        <w:tc>
          <w:tcPr>
            <w:tcW w:w="9576" w:type="dxa"/>
            <w:gridSpan w:val="2"/>
            <w:vAlign w:val="bottom"/>
          </w:tcPr>
          <w:p w14:paraId="6B211A49" w14:textId="77777777" w:rsidR="001140F3" w:rsidRPr="000425F1" w:rsidRDefault="001140F3" w:rsidP="006A5C0D">
            <w:pPr>
              <w:pStyle w:val="Title"/>
              <w:rPr>
                <w:rStyle w:val="BookTitle"/>
                <w:color w:val="000000" w:themeColor="text1"/>
                <w:sz w:val="20"/>
                <w:szCs w:val="20"/>
              </w:rPr>
            </w:pPr>
            <w:r w:rsidRPr="000425F1">
              <w:rPr>
                <w:rStyle w:val="BookTitle"/>
                <w:color w:val="000000" w:themeColor="text1"/>
                <w:sz w:val="20"/>
                <w:szCs w:val="20"/>
              </w:rPr>
              <w:t>Purpose</w:t>
            </w:r>
          </w:p>
        </w:tc>
      </w:tr>
      <w:tr w:rsidR="001140F3" w14:paraId="6941A4F6" w14:textId="77777777" w:rsidTr="006A5C0D">
        <w:trPr>
          <w:trHeight w:val="237"/>
        </w:trPr>
        <w:tc>
          <w:tcPr>
            <w:tcW w:w="9576" w:type="dxa"/>
            <w:gridSpan w:val="2"/>
          </w:tcPr>
          <w:p w14:paraId="6EAAFE94" w14:textId="77777777" w:rsidR="001140F3" w:rsidRPr="000425F1" w:rsidRDefault="001140F3" w:rsidP="006A5C0D">
            <w:pPr>
              <w:rPr>
                <w:sz w:val="16"/>
                <w:szCs w:val="16"/>
              </w:rPr>
            </w:pPr>
            <w:r w:rsidRPr="000425F1">
              <w:rPr>
                <w:sz w:val="16"/>
                <w:szCs w:val="16"/>
              </w:rPr>
              <w:t>Displays (for external reporting) individual incidents with a Gross Loss greater than the threshold of EUR20,000; and the relevant required detail, for a given selection of:</w:t>
            </w:r>
          </w:p>
          <w:p w14:paraId="30F5539A" w14:textId="77777777" w:rsidR="001140F3" w:rsidRPr="000425F1" w:rsidRDefault="001140F3" w:rsidP="001140F3">
            <w:pPr>
              <w:pStyle w:val="ListParagraph"/>
              <w:numPr>
                <w:ilvl w:val="0"/>
                <w:numId w:val="9"/>
              </w:numPr>
              <w:spacing w:before="0" w:after="0"/>
              <w:rPr>
                <w:sz w:val="16"/>
                <w:szCs w:val="16"/>
              </w:rPr>
            </w:pPr>
            <w:r w:rsidRPr="000425F1">
              <w:rPr>
                <w:sz w:val="16"/>
                <w:szCs w:val="16"/>
              </w:rPr>
              <w:t>Organisational unit (event)</w:t>
            </w:r>
          </w:p>
          <w:p w14:paraId="4E94FAB5" w14:textId="77777777" w:rsidR="001140F3" w:rsidRPr="000425F1" w:rsidRDefault="001140F3" w:rsidP="001140F3">
            <w:pPr>
              <w:pStyle w:val="ListParagraph"/>
              <w:numPr>
                <w:ilvl w:val="0"/>
                <w:numId w:val="9"/>
              </w:numPr>
              <w:spacing w:before="0" w:after="0"/>
              <w:rPr>
                <w:sz w:val="16"/>
                <w:szCs w:val="16"/>
              </w:rPr>
            </w:pPr>
            <w:r w:rsidRPr="000425F1">
              <w:rPr>
                <w:sz w:val="16"/>
                <w:szCs w:val="16"/>
              </w:rPr>
              <w:t>Reporting year and month</w:t>
            </w:r>
          </w:p>
          <w:p w14:paraId="4462E1B2" w14:textId="77777777" w:rsidR="001140F3" w:rsidRPr="000425F1" w:rsidRDefault="001140F3" w:rsidP="001140F3">
            <w:pPr>
              <w:pStyle w:val="ListParagraph"/>
              <w:numPr>
                <w:ilvl w:val="0"/>
                <w:numId w:val="9"/>
              </w:numPr>
              <w:spacing w:before="0" w:after="0"/>
              <w:rPr>
                <w:sz w:val="16"/>
                <w:szCs w:val="16"/>
              </w:rPr>
            </w:pPr>
            <w:r w:rsidRPr="000425F1">
              <w:rPr>
                <w:sz w:val="16"/>
                <w:szCs w:val="16"/>
              </w:rPr>
              <w:t>Effect year and month</w:t>
            </w:r>
          </w:p>
          <w:p w14:paraId="207951BE" w14:textId="77777777" w:rsidR="001140F3" w:rsidRPr="000425F1" w:rsidRDefault="001140F3" w:rsidP="001140F3">
            <w:pPr>
              <w:pStyle w:val="ListParagraph"/>
              <w:numPr>
                <w:ilvl w:val="0"/>
                <w:numId w:val="9"/>
              </w:numPr>
              <w:spacing w:before="0" w:after="0"/>
              <w:rPr>
                <w:sz w:val="16"/>
                <w:szCs w:val="16"/>
              </w:rPr>
            </w:pPr>
            <w:r w:rsidRPr="000425F1">
              <w:rPr>
                <w:sz w:val="16"/>
                <w:szCs w:val="16"/>
              </w:rPr>
              <w:t>Record status of event and/or effect</w:t>
            </w:r>
          </w:p>
        </w:tc>
      </w:tr>
      <w:tr w:rsidR="001140F3" w14:paraId="217D2A20" w14:textId="77777777" w:rsidTr="006A5C0D">
        <w:trPr>
          <w:trHeight w:val="168"/>
        </w:trPr>
        <w:tc>
          <w:tcPr>
            <w:tcW w:w="3408" w:type="dxa"/>
          </w:tcPr>
          <w:p w14:paraId="16626163" w14:textId="77777777" w:rsidR="001140F3" w:rsidRPr="000425F1" w:rsidRDefault="001140F3" w:rsidP="006A5C0D">
            <w:pPr>
              <w:rPr>
                <w:sz w:val="16"/>
                <w:szCs w:val="16"/>
              </w:rPr>
            </w:pPr>
          </w:p>
        </w:tc>
        <w:tc>
          <w:tcPr>
            <w:tcW w:w="6168" w:type="dxa"/>
          </w:tcPr>
          <w:p w14:paraId="573EDBA5" w14:textId="77777777" w:rsidR="001140F3" w:rsidRPr="000425F1" w:rsidRDefault="001140F3" w:rsidP="006A5C0D">
            <w:pPr>
              <w:rPr>
                <w:sz w:val="16"/>
                <w:szCs w:val="16"/>
              </w:rPr>
            </w:pPr>
          </w:p>
        </w:tc>
      </w:tr>
      <w:tr w:rsidR="001140F3" w14:paraId="15EF0D31" w14:textId="77777777" w:rsidTr="006A5C0D">
        <w:trPr>
          <w:trHeight w:val="237"/>
        </w:trPr>
        <w:tc>
          <w:tcPr>
            <w:tcW w:w="9576" w:type="dxa"/>
            <w:gridSpan w:val="2"/>
          </w:tcPr>
          <w:p w14:paraId="59C5D7A7" w14:textId="77777777" w:rsidR="001140F3" w:rsidRPr="000425F1" w:rsidRDefault="001140F3" w:rsidP="006A5C0D">
            <w:pPr>
              <w:pStyle w:val="Title"/>
              <w:rPr>
                <w:color w:val="000000" w:themeColor="text1"/>
                <w:sz w:val="20"/>
                <w:szCs w:val="20"/>
              </w:rPr>
            </w:pPr>
            <w:r w:rsidRPr="000425F1">
              <w:rPr>
                <w:color w:val="000000" w:themeColor="text1"/>
                <w:sz w:val="20"/>
                <w:szCs w:val="20"/>
              </w:rPr>
              <w:t>Instructions</w:t>
            </w:r>
          </w:p>
        </w:tc>
      </w:tr>
      <w:tr w:rsidR="001140F3" w14:paraId="2B9B56ED" w14:textId="77777777" w:rsidTr="006A5C0D">
        <w:trPr>
          <w:trHeight w:val="237"/>
        </w:trPr>
        <w:tc>
          <w:tcPr>
            <w:tcW w:w="9576" w:type="dxa"/>
            <w:gridSpan w:val="2"/>
          </w:tcPr>
          <w:p w14:paraId="0ED9DD61" w14:textId="77777777" w:rsidR="001140F3" w:rsidRPr="000425F1" w:rsidRDefault="001140F3" w:rsidP="001140F3">
            <w:pPr>
              <w:pStyle w:val="ListParagraph"/>
              <w:numPr>
                <w:ilvl w:val="0"/>
                <w:numId w:val="10"/>
              </w:numPr>
              <w:spacing w:before="0" w:after="0"/>
              <w:rPr>
                <w:sz w:val="16"/>
                <w:szCs w:val="16"/>
              </w:rPr>
            </w:pPr>
            <w:r w:rsidRPr="000425F1">
              <w:rPr>
                <w:sz w:val="16"/>
                <w:szCs w:val="16"/>
              </w:rPr>
              <w:t>Select the Event Organisational Unit and/or</w:t>
            </w:r>
          </w:p>
          <w:p w14:paraId="570E9E24" w14:textId="77777777" w:rsidR="001140F3" w:rsidRPr="000425F1" w:rsidRDefault="001140F3" w:rsidP="001140F3">
            <w:pPr>
              <w:pStyle w:val="ListParagraph"/>
              <w:numPr>
                <w:ilvl w:val="0"/>
                <w:numId w:val="10"/>
              </w:numPr>
              <w:spacing w:before="0" w:after="0"/>
              <w:rPr>
                <w:sz w:val="16"/>
                <w:szCs w:val="16"/>
              </w:rPr>
            </w:pPr>
            <w:r w:rsidRPr="000425F1">
              <w:rPr>
                <w:sz w:val="16"/>
                <w:szCs w:val="16"/>
              </w:rPr>
              <w:t>Select the Reporting Year and Reporting Month to extract data for the necessary period</w:t>
            </w:r>
          </w:p>
          <w:p w14:paraId="66D5A4FD" w14:textId="77777777" w:rsidR="001140F3" w:rsidRPr="000425F1" w:rsidRDefault="001140F3" w:rsidP="001140F3">
            <w:pPr>
              <w:pStyle w:val="ListParagraph"/>
              <w:numPr>
                <w:ilvl w:val="0"/>
                <w:numId w:val="10"/>
              </w:numPr>
              <w:spacing w:before="0" w:after="0"/>
              <w:rPr>
                <w:sz w:val="16"/>
                <w:szCs w:val="16"/>
              </w:rPr>
            </w:pPr>
            <w:r w:rsidRPr="000425F1">
              <w:rPr>
                <w:sz w:val="16"/>
                <w:szCs w:val="16"/>
              </w:rPr>
              <w:t>Select the current effect period i.e. current year or current quarter (whilst ignoring the reporting date filter) to determine if ‘older’ incidents have experienced a movement in loss value.</w:t>
            </w:r>
          </w:p>
          <w:p w14:paraId="2D277CEA" w14:textId="77777777" w:rsidR="001140F3" w:rsidRDefault="001140F3" w:rsidP="001140F3">
            <w:pPr>
              <w:pStyle w:val="ListParagraph"/>
              <w:numPr>
                <w:ilvl w:val="0"/>
                <w:numId w:val="10"/>
              </w:numPr>
              <w:spacing w:before="0" w:after="0"/>
              <w:rPr>
                <w:sz w:val="16"/>
                <w:szCs w:val="16"/>
              </w:rPr>
            </w:pPr>
            <w:r w:rsidRPr="000425F1">
              <w:rPr>
                <w:sz w:val="16"/>
                <w:szCs w:val="16"/>
              </w:rPr>
              <w:t>Select valid Event and Effects Record states</w:t>
            </w:r>
          </w:p>
          <w:p w14:paraId="5EEFF246" w14:textId="77777777" w:rsidR="001140F3" w:rsidRDefault="001140F3" w:rsidP="006A5C0D">
            <w:pPr>
              <w:rPr>
                <w:sz w:val="16"/>
                <w:szCs w:val="16"/>
              </w:rPr>
            </w:pPr>
          </w:p>
          <w:p w14:paraId="362E5C65" w14:textId="77777777" w:rsidR="001140F3" w:rsidRPr="000662D1" w:rsidRDefault="001140F3" w:rsidP="006A5C0D">
            <w:pPr>
              <w:rPr>
                <w:sz w:val="16"/>
                <w:szCs w:val="16"/>
              </w:rPr>
            </w:pPr>
          </w:p>
        </w:tc>
      </w:tr>
      <w:tr w:rsidR="001140F3" w:rsidRPr="00733122" w14:paraId="4D9FA280" w14:textId="77777777" w:rsidTr="006A5C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704"/>
        </w:trPr>
        <w:tc>
          <w:tcPr>
            <w:tcW w:w="9576" w:type="dxa"/>
            <w:gridSpan w:val="2"/>
            <w:tcBorders>
              <w:top w:val="nil"/>
              <w:left w:val="nil"/>
              <w:bottom w:val="nil"/>
              <w:right w:val="nil"/>
            </w:tcBorders>
          </w:tcPr>
          <w:p w14:paraId="01627979" w14:textId="77777777" w:rsidR="001140F3" w:rsidRPr="00B37ADD" w:rsidRDefault="001140F3" w:rsidP="006A5C0D">
            <w:pPr>
              <w:pStyle w:val="Heading2"/>
              <w:keepLines/>
              <w:numPr>
                <w:ilvl w:val="0"/>
                <w:numId w:val="0"/>
              </w:numPr>
              <w:pBdr>
                <w:bottom w:val="single" w:sz="8" w:space="4" w:color="4F81BD" w:themeColor="accent1"/>
              </w:pBdr>
              <w:tabs>
                <w:tab w:val="clear" w:pos="720"/>
              </w:tabs>
              <w:spacing w:before="200" w:after="0"/>
              <w:ind w:left="578" w:hanging="578"/>
              <w:rPr>
                <w:rFonts w:ascii="Arial" w:hAnsi="Arial"/>
                <w:color w:val="000000" w:themeColor="text1"/>
                <w:szCs w:val="20"/>
                <w:rPrChange w:id="108" w:author="du Plessis, Karel K" w:date="2016-11-29T07:31:00Z">
                  <w:rPr>
                    <w:rFonts w:ascii="Arial" w:hAnsi="Arial"/>
                    <w:color w:val="000000" w:themeColor="text1"/>
                  </w:rPr>
                </w:rPrChange>
              </w:rPr>
            </w:pPr>
            <w:bookmarkStart w:id="109" w:name="_Toc393801306"/>
            <w:del w:id="110" w:author="du Plessis, Karel K" w:date="2016-11-29T07:31:00Z">
              <w:r w:rsidRPr="00B37ADD" w:rsidDel="00B37ADD">
                <w:rPr>
                  <w:rFonts w:ascii="Arial" w:hAnsi="Arial"/>
                  <w:color w:val="000000" w:themeColor="text1"/>
                  <w:szCs w:val="20"/>
                  <w:rPrChange w:id="111" w:author="du Plessis, Karel K" w:date="2016-11-29T07:31:00Z">
                    <w:rPr>
                      <w:rFonts w:ascii="Arial" w:hAnsi="Arial"/>
                      <w:color w:val="000000" w:themeColor="text1"/>
                    </w:rPr>
                  </w:rPrChange>
                </w:rPr>
                <w:delText xml:space="preserve">9. </w:delText>
              </w:r>
            </w:del>
            <w:bookmarkStart w:id="112" w:name="_Toc468168065"/>
            <w:r w:rsidRPr="00B37ADD">
              <w:rPr>
                <w:rFonts w:ascii="Arial" w:hAnsi="Arial"/>
                <w:color w:val="000000" w:themeColor="text1"/>
                <w:szCs w:val="20"/>
                <w:rPrChange w:id="113" w:author="du Plessis, Karel K" w:date="2016-11-29T07:31:00Z">
                  <w:rPr>
                    <w:rFonts w:ascii="Arial" w:hAnsi="Arial"/>
                    <w:color w:val="000000" w:themeColor="text1"/>
                  </w:rPr>
                </w:rPrChange>
              </w:rPr>
              <w:t>ORX Report SA</w:t>
            </w:r>
            <w:bookmarkEnd w:id="109"/>
            <w:bookmarkEnd w:id="112"/>
          </w:p>
          <w:p w14:paraId="39DAD35A" w14:textId="77777777" w:rsidR="001140F3" w:rsidRDefault="001140F3" w:rsidP="006A5C0D">
            <w:pPr>
              <w:pStyle w:val="Title"/>
              <w:rPr>
                <w:rStyle w:val="BookTitle"/>
                <w:b w:val="0"/>
                <w:bCs w:val="0"/>
                <w:smallCaps w:val="0"/>
                <w:color w:val="000000" w:themeColor="text1"/>
                <w:sz w:val="20"/>
                <w:szCs w:val="20"/>
              </w:rPr>
            </w:pPr>
          </w:p>
          <w:p w14:paraId="1AEAE69C" w14:textId="77777777" w:rsidR="001140F3" w:rsidRPr="002E4C06" w:rsidRDefault="001140F3" w:rsidP="006A5C0D">
            <w:pPr>
              <w:pStyle w:val="Title"/>
              <w:rPr>
                <w:rStyle w:val="BookTitle"/>
                <w:b w:val="0"/>
                <w:bCs w:val="0"/>
                <w:smallCaps w:val="0"/>
                <w:color w:val="000000" w:themeColor="text1"/>
                <w:sz w:val="16"/>
                <w:szCs w:val="16"/>
              </w:rPr>
            </w:pPr>
            <w:r>
              <w:rPr>
                <w:rStyle w:val="BookTitle"/>
                <w:color w:val="000000" w:themeColor="text1"/>
                <w:sz w:val="16"/>
                <w:szCs w:val="16"/>
              </w:rPr>
              <w:t>Business Line &gt; COR &gt; ORX Report SA</w:t>
            </w:r>
          </w:p>
          <w:p w14:paraId="409DB57B" w14:textId="77777777" w:rsidR="001140F3" w:rsidRDefault="001140F3" w:rsidP="006A5C0D">
            <w:pPr>
              <w:pStyle w:val="Title"/>
              <w:rPr>
                <w:rStyle w:val="BookTitle"/>
                <w:b w:val="0"/>
                <w:bCs w:val="0"/>
                <w:smallCaps w:val="0"/>
                <w:color w:val="000000" w:themeColor="text1"/>
                <w:sz w:val="20"/>
                <w:szCs w:val="20"/>
              </w:rPr>
            </w:pPr>
          </w:p>
          <w:p w14:paraId="7D47FC1B" w14:textId="77777777" w:rsidR="001140F3" w:rsidRPr="00733122" w:rsidRDefault="001140F3" w:rsidP="006A5C0D">
            <w:pPr>
              <w:pStyle w:val="Title"/>
              <w:rPr>
                <w:rStyle w:val="BookTitle"/>
                <w:color w:val="000000" w:themeColor="text1"/>
                <w:sz w:val="20"/>
                <w:szCs w:val="20"/>
              </w:rPr>
            </w:pPr>
            <w:r w:rsidRPr="00733122">
              <w:rPr>
                <w:rStyle w:val="BookTitle"/>
                <w:color w:val="000000" w:themeColor="text1"/>
                <w:sz w:val="20"/>
                <w:szCs w:val="20"/>
              </w:rPr>
              <w:t>Purpose</w:t>
            </w:r>
          </w:p>
        </w:tc>
      </w:tr>
      <w:tr w:rsidR="001140F3" w14:paraId="16091414" w14:textId="77777777" w:rsidTr="006A5C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9576" w:type="dxa"/>
            <w:gridSpan w:val="2"/>
            <w:tcBorders>
              <w:top w:val="nil"/>
              <w:left w:val="nil"/>
              <w:bottom w:val="nil"/>
              <w:right w:val="nil"/>
            </w:tcBorders>
          </w:tcPr>
          <w:p w14:paraId="0029EABC" w14:textId="77777777" w:rsidR="001140F3" w:rsidRPr="00733122" w:rsidRDefault="001140F3" w:rsidP="006A5C0D">
            <w:pPr>
              <w:rPr>
                <w:sz w:val="16"/>
                <w:szCs w:val="16"/>
              </w:rPr>
            </w:pPr>
            <w:r w:rsidRPr="00733122">
              <w:rPr>
                <w:sz w:val="16"/>
                <w:szCs w:val="16"/>
              </w:rPr>
              <w:t>Displays (for external reporting) individual incidents with a Gross Loss greater than the threshold of ZAR50,000; and the relevant required detail, for a given selection of:</w:t>
            </w:r>
          </w:p>
          <w:p w14:paraId="631EE6CA" w14:textId="77777777" w:rsidR="001140F3" w:rsidRPr="00733122" w:rsidRDefault="001140F3" w:rsidP="001140F3">
            <w:pPr>
              <w:pStyle w:val="ListParagraph"/>
              <w:numPr>
                <w:ilvl w:val="0"/>
                <w:numId w:val="9"/>
              </w:numPr>
              <w:spacing w:before="0" w:after="0"/>
              <w:rPr>
                <w:sz w:val="16"/>
                <w:szCs w:val="16"/>
              </w:rPr>
            </w:pPr>
            <w:r w:rsidRPr="00733122">
              <w:rPr>
                <w:sz w:val="16"/>
                <w:szCs w:val="16"/>
              </w:rPr>
              <w:t>Organisational unit (event)</w:t>
            </w:r>
          </w:p>
          <w:p w14:paraId="3388D1F0" w14:textId="77777777" w:rsidR="001140F3" w:rsidRPr="00733122" w:rsidRDefault="001140F3" w:rsidP="001140F3">
            <w:pPr>
              <w:pStyle w:val="ListParagraph"/>
              <w:numPr>
                <w:ilvl w:val="0"/>
                <w:numId w:val="9"/>
              </w:numPr>
              <w:spacing w:before="0" w:after="0"/>
              <w:rPr>
                <w:sz w:val="16"/>
                <w:szCs w:val="16"/>
              </w:rPr>
            </w:pPr>
            <w:r w:rsidRPr="00733122">
              <w:rPr>
                <w:sz w:val="16"/>
                <w:szCs w:val="16"/>
              </w:rPr>
              <w:t>Reporting year and month</w:t>
            </w:r>
          </w:p>
          <w:p w14:paraId="22EAC466" w14:textId="77777777" w:rsidR="001140F3" w:rsidRPr="00733122" w:rsidRDefault="001140F3" w:rsidP="001140F3">
            <w:pPr>
              <w:pStyle w:val="ListParagraph"/>
              <w:numPr>
                <w:ilvl w:val="0"/>
                <w:numId w:val="9"/>
              </w:numPr>
              <w:spacing w:before="0" w:after="0"/>
              <w:rPr>
                <w:sz w:val="16"/>
                <w:szCs w:val="16"/>
              </w:rPr>
            </w:pPr>
            <w:r w:rsidRPr="00733122">
              <w:rPr>
                <w:sz w:val="16"/>
                <w:szCs w:val="16"/>
              </w:rPr>
              <w:t>Effect year and month</w:t>
            </w:r>
          </w:p>
          <w:p w14:paraId="237D3939" w14:textId="77777777" w:rsidR="001140F3" w:rsidRDefault="001140F3" w:rsidP="001140F3">
            <w:pPr>
              <w:pStyle w:val="ListParagraph"/>
              <w:numPr>
                <w:ilvl w:val="0"/>
                <w:numId w:val="9"/>
              </w:numPr>
              <w:spacing w:before="0" w:after="0"/>
            </w:pPr>
            <w:r w:rsidRPr="00733122">
              <w:rPr>
                <w:sz w:val="16"/>
                <w:szCs w:val="16"/>
              </w:rPr>
              <w:t>Record status of event and/or effect</w:t>
            </w:r>
          </w:p>
        </w:tc>
      </w:tr>
      <w:tr w:rsidR="001140F3" w14:paraId="74497BB7" w14:textId="77777777" w:rsidTr="006A5C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9576" w:type="dxa"/>
            <w:gridSpan w:val="2"/>
            <w:tcBorders>
              <w:top w:val="nil"/>
              <w:left w:val="nil"/>
              <w:bottom w:val="nil"/>
              <w:right w:val="nil"/>
            </w:tcBorders>
          </w:tcPr>
          <w:p w14:paraId="75540AF8" w14:textId="77777777" w:rsidR="001140F3" w:rsidRPr="00D65952" w:rsidRDefault="001140F3" w:rsidP="006A5C0D">
            <w:pPr>
              <w:rPr>
                <w:b/>
              </w:rPr>
            </w:pPr>
          </w:p>
          <w:p w14:paraId="3435C5C7" w14:textId="77777777" w:rsidR="001140F3" w:rsidRDefault="001140F3" w:rsidP="006A5C0D">
            <w:r>
              <w:rPr>
                <w:noProof/>
                <w:lang w:eastAsia="en-ZA"/>
              </w:rPr>
              <w:lastRenderedPageBreak/>
              <w:drawing>
                <wp:inline distT="0" distB="0" distL="0" distR="0" wp14:anchorId="3D514306" wp14:editId="71850A81">
                  <wp:extent cx="6858000" cy="1604645"/>
                  <wp:effectExtent l="19050" t="0" r="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0" cy="1604645"/>
                          </a:xfrm>
                          <a:prstGeom prst="rect">
                            <a:avLst/>
                          </a:prstGeom>
                          <a:noFill/>
                          <a:ln w="9525">
                            <a:noFill/>
                            <a:miter lim="800000"/>
                            <a:headEnd/>
                            <a:tailEnd/>
                          </a:ln>
                        </pic:spPr>
                      </pic:pic>
                    </a:graphicData>
                  </a:graphic>
                </wp:inline>
              </w:drawing>
            </w:r>
          </w:p>
          <w:p w14:paraId="0DF13C89" w14:textId="77777777" w:rsidR="001140F3" w:rsidRDefault="001140F3" w:rsidP="006A5C0D"/>
          <w:p w14:paraId="7AAC140E" w14:textId="77777777" w:rsidR="001140F3" w:rsidRDefault="001140F3" w:rsidP="006A5C0D"/>
          <w:p w14:paraId="368A5772" w14:textId="77777777" w:rsidR="001140F3" w:rsidRDefault="001140F3" w:rsidP="006A5C0D"/>
        </w:tc>
      </w:tr>
    </w:tbl>
    <w:p w14:paraId="421C0A60" w14:textId="77777777" w:rsidR="001140F3" w:rsidRDefault="001140F3" w:rsidP="001140F3">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638"/>
      </w:tblGrid>
      <w:tr w:rsidR="001140F3" w14:paraId="0F5DEF89" w14:textId="77777777" w:rsidTr="006A5C0D">
        <w:tc>
          <w:tcPr>
            <w:tcW w:w="11016" w:type="dxa"/>
          </w:tcPr>
          <w:p w14:paraId="48C6D81F" w14:textId="77777777" w:rsidR="001140F3" w:rsidRPr="00733122" w:rsidRDefault="001140F3" w:rsidP="006A5C0D">
            <w:pPr>
              <w:pStyle w:val="Title"/>
              <w:rPr>
                <w:color w:val="000000" w:themeColor="text1"/>
                <w:sz w:val="20"/>
                <w:szCs w:val="20"/>
              </w:rPr>
            </w:pPr>
            <w:r w:rsidRPr="00733122">
              <w:rPr>
                <w:color w:val="000000" w:themeColor="text1"/>
                <w:sz w:val="20"/>
                <w:szCs w:val="20"/>
              </w:rPr>
              <w:t>Instructions</w:t>
            </w:r>
          </w:p>
        </w:tc>
      </w:tr>
      <w:tr w:rsidR="001140F3" w14:paraId="16246A87" w14:textId="77777777" w:rsidTr="006A5C0D">
        <w:tc>
          <w:tcPr>
            <w:tcW w:w="11016" w:type="dxa"/>
          </w:tcPr>
          <w:p w14:paraId="21BB1F2E" w14:textId="77777777" w:rsidR="001140F3" w:rsidRPr="00733122" w:rsidRDefault="001140F3" w:rsidP="001140F3">
            <w:pPr>
              <w:pStyle w:val="ListParagraph"/>
              <w:numPr>
                <w:ilvl w:val="0"/>
                <w:numId w:val="11"/>
              </w:numPr>
              <w:spacing w:before="0" w:after="0"/>
              <w:rPr>
                <w:sz w:val="16"/>
                <w:szCs w:val="16"/>
              </w:rPr>
            </w:pPr>
            <w:r w:rsidRPr="00733122">
              <w:rPr>
                <w:sz w:val="16"/>
                <w:szCs w:val="16"/>
              </w:rPr>
              <w:t>Select the Event Organisational Unit and/or</w:t>
            </w:r>
          </w:p>
          <w:p w14:paraId="22A7FB55" w14:textId="77777777" w:rsidR="001140F3" w:rsidRPr="00733122" w:rsidRDefault="001140F3" w:rsidP="001140F3">
            <w:pPr>
              <w:pStyle w:val="ListParagraph"/>
              <w:numPr>
                <w:ilvl w:val="0"/>
                <w:numId w:val="11"/>
              </w:numPr>
              <w:spacing w:before="0" w:after="0"/>
              <w:rPr>
                <w:sz w:val="16"/>
                <w:szCs w:val="16"/>
              </w:rPr>
            </w:pPr>
            <w:r w:rsidRPr="00733122">
              <w:rPr>
                <w:sz w:val="16"/>
                <w:szCs w:val="16"/>
              </w:rPr>
              <w:t>Select the Reporting Year and Reporting Month to extract data for the necessary period</w:t>
            </w:r>
          </w:p>
          <w:p w14:paraId="2161BAA1" w14:textId="77777777" w:rsidR="001140F3" w:rsidRPr="00733122" w:rsidRDefault="001140F3" w:rsidP="001140F3">
            <w:pPr>
              <w:pStyle w:val="ListParagraph"/>
              <w:numPr>
                <w:ilvl w:val="0"/>
                <w:numId w:val="11"/>
              </w:numPr>
              <w:spacing w:before="0" w:after="0"/>
              <w:rPr>
                <w:sz w:val="16"/>
                <w:szCs w:val="16"/>
              </w:rPr>
            </w:pPr>
            <w:r w:rsidRPr="00733122">
              <w:rPr>
                <w:sz w:val="16"/>
                <w:szCs w:val="16"/>
              </w:rPr>
              <w:t>Select the current effect period i.e. current year or current quarter (whilst ignoring the reporting date filter) to determine if ‘older’ incidents have experienced a movement in loss value.</w:t>
            </w:r>
          </w:p>
          <w:p w14:paraId="3D4188A8" w14:textId="77777777" w:rsidR="001140F3" w:rsidRPr="00733122" w:rsidRDefault="001140F3" w:rsidP="001140F3">
            <w:pPr>
              <w:pStyle w:val="ListParagraph"/>
              <w:numPr>
                <w:ilvl w:val="0"/>
                <w:numId w:val="11"/>
              </w:numPr>
              <w:spacing w:before="0" w:after="0"/>
              <w:rPr>
                <w:sz w:val="16"/>
                <w:szCs w:val="16"/>
              </w:rPr>
            </w:pPr>
            <w:r w:rsidRPr="00733122">
              <w:rPr>
                <w:sz w:val="16"/>
                <w:szCs w:val="16"/>
              </w:rPr>
              <w:t>Select valid Event and Effects Record states</w:t>
            </w:r>
          </w:p>
        </w:tc>
      </w:tr>
    </w:tbl>
    <w:p w14:paraId="0E177A30" w14:textId="77777777" w:rsidR="001140F3" w:rsidRDefault="001140F3" w:rsidP="001140F3"/>
    <w:p w14:paraId="35B73F4E" w14:textId="77777777" w:rsidR="001140F3" w:rsidRDefault="001140F3" w:rsidP="001140F3">
      <w:r>
        <w:rPr>
          <w:noProof/>
          <w:lang w:eastAsia="en-ZA"/>
        </w:rPr>
        <w:drawing>
          <wp:inline distT="0" distB="0" distL="0" distR="0" wp14:anchorId="17F0E217" wp14:editId="0F1E3D23">
            <wp:extent cx="5857875" cy="3222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222625"/>
                    </a:xfrm>
                    <a:prstGeom prst="rect">
                      <a:avLst/>
                    </a:prstGeom>
                  </pic:spPr>
                </pic:pic>
              </a:graphicData>
            </a:graphic>
          </wp:inline>
        </w:drawing>
      </w:r>
    </w:p>
    <w:p w14:paraId="52047232" w14:textId="77777777" w:rsidR="001140F3" w:rsidRDefault="001140F3" w:rsidP="001140F3"/>
    <w:p w14:paraId="0F9DC05C" w14:textId="77777777" w:rsidR="001140F3" w:rsidRDefault="001140F3" w:rsidP="001140F3"/>
    <w:p w14:paraId="31E934E2" w14:textId="77777777" w:rsidR="00C75C8D" w:rsidRDefault="00C75C8D" w:rsidP="00B657A8">
      <w:pPr>
        <w:rPr>
          <w:lang w:val="en-GB"/>
        </w:rPr>
      </w:pPr>
    </w:p>
    <w:p w14:paraId="5A9E8310" w14:textId="77777777" w:rsidR="00F2697F" w:rsidRDefault="001D770C" w:rsidP="00174148">
      <w:pPr>
        <w:pStyle w:val="Heading2"/>
        <w:tabs>
          <w:tab w:val="num" w:pos="720"/>
        </w:tabs>
        <w:rPr>
          <w:lang w:val="en-ZA"/>
        </w:rPr>
      </w:pPr>
      <w:bookmarkStart w:id="114" w:name="_Toc468168066"/>
      <w:r>
        <w:rPr>
          <w:lang w:val="en-ZA"/>
        </w:rPr>
        <w:t>Functional Requirement</w:t>
      </w:r>
      <w:bookmarkEnd w:id="114"/>
    </w:p>
    <w:p w14:paraId="0E16E92A" w14:textId="77777777" w:rsidR="00DE14DA" w:rsidRDefault="00DE14DA" w:rsidP="00E96E44">
      <w:pPr>
        <w:pStyle w:val="Heading4"/>
        <w:rPr>
          <w:sz w:val="22"/>
          <w:szCs w:val="22"/>
        </w:rPr>
      </w:pPr>
      <w:bookmarkStart w:id="115" w:name="_Ref113154361"/>
      <w:bookmarkStart w:id="116" w:name="_Toc148146204"/>
      <w:r w:rsidRPr="00FE4D66">
        <w:rPr>
          <w:sz w:val="22"/>
          <w:szCs w:val="22"/>
        </w:rPr>
        <w:t xml:space="preserve">The </w:t>
      </w:r>
      <w:r w:rsidR="00FE4D66" w:rsidRPr="00FE4D66">
        <w:rPr>
          <w:sz w:val="22"/>
          <w:szCs w:val="22"/>
        </w:rPr>
        <w:t>report</w:t>
      </w:r>
      <w:r w:rsidRPr="00FE4D66">
        <w:rPr>
          <w:sz w:val="22"/>
          <w:szCs w:val="22"/>
        </w:rPr>
        <w:t xml:space="preserve"> must </w:t>
      </w:r>
      <w:r w:rsidR="00FE4D66">
        <w:rPr>
          <w:sz w:val="22"/>
          <w:szCs w:val="22"/>
        </w:rPr>
        <w:t>include the following field</w:t>
      </w:r>
    </w:p>
    <w:p w14:paraId="1FFB9666" w14:textId="77777777" w:rsidR="003C07BE" w:rsidRDefault="003C07BE" w:rsidP="003C07BE"/>
    <w:p w14:paraId="11C58BFE" w14:textId="77777777" w:rsidR="003C07BE" w:rsidRPr="003C07BE" w:rsidRDefault="003C07BE" w:rsidP="003C07BE">
      <w:r>
        <w:t xml:space="preserve">ORX Alignment </w:t>
      </w:r>
    </w:p>
    <w:p w14:paraId="629846F2" w14:textId="77777777" w:rsidR="00DE14DA" w:rsidRPr="00DE14DA" w:rsidRDefault="00DE14DA" w:rsidP="00DE14DA">
      <w:pPr>
        <w:rPr>
          <w:rFonts w:cs="Arial"/>
        </w:rPr>
      </w:pPr>
    </w:p>
    <w:p w14:paraId="06E68A2F" w14:textId="77777777" w:rsidR="003C07BE" w:rsidRDefault="00F51C7E" w:rsidP="003C07BE">
      <w:pPr>
        <w:pStyle w:val="Heading1"/>
        <w:pageBreakBefore w:val="0"/>
        <w:spacing w:before="240"/>
        <w:jc w:val="both"/>
      </w:pPr>
      <w:bookmarkStart w:id="117" w:name="_Toc336187506"/>
      <w:bookmarkStart w:id="118" w:name="_Toc380067002"/>
      <w:bookmarkStart w:id="119" w:name="_Toc468168067"/>
      <w:bookmarkEnd w:id="115"/>
      <w:bookmarkEnd w:id="116"/>
      <w:r w:rsidRPr="00A01A04">
        <w:lastRenderedPageBreak/>
        <w:t>Business Opportunities (Benefit</w:t>
      </w:r>
      <w:bookmarkEnd w:id="117"/>
      <w:bookmarkEnd w:id="118"/>
      <w:r w:rsidR="003C07BE">
        <w:t>)</w:t>
      </w:r>
      <w:bookmarkEnd w:id="119"/>
    </w:p>
    <w:p w14:paraId="554FDF80" w14:textId="77777777" w:rsidR="003C07BE" w:rsidRPr="003C07BE" w:rsidRDefault="003C07BE" w:rsidP="003C07BE">
      <w:pPr>
        <w:rPr>
          <w:lang w:val="en-US"/>
        </w:rPr>
      </w:pPr>
      <w:r>
        <w:rPr>
          <w:lang w:val="en-US"/>
        </w:rPr>
        <w:t>Less or no manual work required which will result in quicker turnaround times.</w:t>
      </w:r>
    </w:p>
    <w:p w14:paraId="743E14B4" w14:textId="77777777" w:rsidR="00C75A5B" w:rsidRDefault="00C75A5B" w:rsidP="00D051C7"/>
    <w:p w14:paraId="0CAD2A1D" w14:textId="77777777" w:rsidR="00C75A5B" w:rsidRDefault="00C75A5B" w:rsidP="00D051C7"/>
    <w:p w14:paraId="6A356397" w14:textId="77777777" w:rsidR="00C75A5B" w:rsidRDefault="00C75A5B" w:rsidP="00D051C7"/>
    <w:p w14:paraId="1D3A7585" w14:textId="77777777" w:rsidR="005211D3" w:rsidRDefault="005211D3" w:rsidP="005211D3">
      <w:pPr>
        <w:pStyle w:val="Heading2"/>
        <w:ind w:left="578" w:hanging="578"/>
        <w:rPr>
          <w:lang w:val="en-ZA"/>
        </w:rPr>
      </w:pPr>
      <w:bookmarkStart w:id="120" w:name="_Toc468168068"/>
      <w:r w:rsidRPr="005211D3">
        <w:rPr>
          <w:lang w:val="en-ZA"/>
        </w:rPr>
        <w:t>Constraints</w:t>
      </w:r>
      <w:bookmarkEnd w:id="120"/>
    </w:p>
    <w:p w14:paraId="66BB24BD" w14:textId="77777777" w:rsidR="003C07BE" w:rsidRDefault="003C07BE" w:rsidP="003C07BE"/>
    <w:p w14:paraId="347D540E" w14:textId="77777777" w:rsidR="003C07BE" w:rsidRPr="003C07BE" w:rsidRDefault="00B37ADD" w:rsidP="003C07BE">
      <w:ins w:id="121" w:author="du Plessis, Karel K" w:date="2016-11-29T07:35:00Z">
        <w:r>
          <w:rPr>
            <w:highlight w:val="yellow"/>
          </w:rPr>
          <w:t xml:space="preserve">The data consortium submission is on a Quarterly basis </w:t>
        </w:r>
      </w:ins>
      <w:ins w:id="122" w:author="du Plessis, Karel K" w:date="2016-11-29T09:12:00Z">
        <w:r w:rsidR="00637C68">
          <w:rPr>
            <w:highlight w:val="yellow"/>
          </w:rPr>
          <w:t xml:space="preserve">when the consortium </w:t>
        </w:r>
      </w:ins>
      <w:ins w:id="123" w:author="du Plessis, Karel K" w:date="2016-11-29T09:13:00Z">
        <w:r w:rsidR="00637C68">
          <w:rPr>
            <w:highlight w:val="yellow"/>
          </w:rPr>
          <w:t>advises</w:t>
        </w:r>
      </w:ins>
      <w:ins w:id="124" w:author="du Plessis, Karel K" w:date="2016-11-29T09:12:00Z">
        <w:r w:rsidR="00637C68">
          <w:rPr>
            <w:highlight w:val="yellow"/>
          </w:rPr>
          <w:t xml:space="preserve"> SBSA of the submission dates.  In </w:t>
        </w:r>
      </w:ins>
      <w:bookmarkStart w:id="125" w:name="_GoBack"/>
      <w:bookmarkEnd w:id="125"/>
      <w:ins w:id="126" w:author="du Plessis, Karel K" w:date="2016-11-29T09:13:00Z">
        <w:r w:rsidR="00637C68">
          <w:rPr>
            <w:highlight w:val="yellow"/>
          </w:rPr>
          <w:t>general,</w:t>
        </w:r>
      </w:ins>
      <w:ins w:id="127" w:author="du Plessis, Karel K" w:date="2016-11-29T09:12:00Z">
        <w:r w:rsidR="00637C68">
          <w:rPr>
            <w:highlight w:val="yellow"/>
          </w:rPr>
          <w:t xml:space="preserve"> </w:t>
        </w:r>
      </w:ins>
      <w:ins w:id="128" w:author="du Plessis, Karel K" w:date="2016-11-29T07:35:00Z">
        <w:r>
          <w:rPr>
            <w:highlight w:val="yellow"/>
          </w:rPr>
          <w:t xml:space="preserve">the submission </w:t>
        </w:r>
      </w:ins>
      <w:ins w:id="129" w:author="du Plessis, Karel K" w:date="2016-11-29T07:37:00Z">
        <w:r>
          <w:rPr>
            <w:highlight w:val="yellow"/>
          </w:rPr>
          <w:t xml:space="preserve">is end of </w:t>
        </w:r>
      </w:ins>
      <w:ins w:id="130" w:author="du Plessis, Karel K" w:date="2016-11-29T07:43:00Z">
        <w:r w:rsidR="00F455C6">
          <w:rPr>
            <w:highlight w:val="yellow"/>
          </w:rPr>
          <w:t xml:space="preserve">January, April, July and October.  </w:t>
        </w:r>
        <w:r w:rsidR="00F455C6" w:rsidRPr="00F455C6">
          <w:rPr>
            <w:color w:val="FF0000"/>
            <w:highlight w:val="green"/>
            <w:rPrChange w:id="131" w:author="du Plessis, Karel K" w:date="2016-11-29T07:44:00Z">
              <w:rPr>
                <w:highlight w:val="yellow"/>
              </w:rPr>
            </w:rPrChange>
          </w:rPr>
          <w:t>Confirm with business on this dates</w:t>
        </w:r>
      </w:ins>
      <w:del w:id="132" w:author="du Plessis, Karel K" w:date="2016-11-29T07:38:00Z">
        <w:r w:rsidR="003C07BE" w:rsidRPr="003C07BE" w:rsidDel="00B37ADD">
          <w:rPr>
            <w:highlight w:val="yellow"/>
          </w:rPr>
          <w:delText>When is the next submission of the report?</w:delText>
        </w:r>
      </w:del>
    </w:p>
    <w:p w14:paraId="470E7E6B" w14:textId="77777777" w:rsidR="005211D3" w:rsidRPr="005211D3" w:rsidRDefault="005211D3" w:rsidP="005211D3"/>
    <w:p w14:paraId="1214A6D7" w14:textId="77777777" w:rsidR="008F337A" w:rsidRPr="001C6F99" w:rsidRDefault="00E37192" w:rsidP="00F90157">
      <w:r>
        <w:br w:type="textWrapping" w:clear="all"/>
      </w:r>
    </w:p>
    <w:sectPr w:rsidR="008F337A" w:rsidRPr="001C6F99" w:rsidSect="002062FF">
      <w:headerReference w:type="default" r:id="rId10"/>
      <w:footerReference w:type="even" r:id="rId11"/>
      <w:footerReference w:type="default" r:id="rId12"/>
      <w:headerReference w:type="first" r:id="rId13"/>
      <w:footerReference w:type="first" r:id="rId14"/>
      <w:type w:val="continuous"/>
      <w:pgSz w:w="11906" w:h="16838" w:code="9"/>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24E7C" w14:textId="77777777" w:rsidR="008C4394" w:rsidRDefault="008C4394">
      <w:r>
        <w:separator/>
      </w:r>
    </w:p>
  </w:endnote>
  <w:endnote w:type="continuationSeparator" w:id="0">
    <w:p w14:paraId="04E950AA" w14:textId="77777777" w:rsidR="008C4394" w:rsidRDefault="008C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F55C" w14:textId="77777777" w:rsidR="006A66C8" w:rsidRDefault="006A66C8" w:rsidP="00995C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FCFA4B6" w14:textId="77777777" w:rsidR="006A66C8" w:rsidRDefault="006A66C8" w:rsidP="005D5E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577D3" w14:textId="77777777" w:rsidR="006A66C8" w:rsidRDefault="00CB2C9A" w:rsidP="005D5E83">
    <w:pPr>
      <w:pStyle w:val="Footer"/>
      <w:pBdr>
        <w:top w:val="single" w:sz="4" w:space="1" w:color="auto"/>
      </w:pBdr>
      <w:ind w:right="360"/>
    </w:pPr>
    <w:r>
      <w:t>ORX BRD Draft</w:t>
    </w:r>
    <w:r w:rsidR="006A66C8">
      <w:t xml:space="preserve">                 Page </w:t>
    </w:r>
    <w:r w:rsidR="006A66C8">
      <w:fldChar w:fldCharType="begin"/>
    </w:r>
    <w:r w:rsidR="006A66C8">
      <w:instrText xml:space="preserve"> PAGE </w:instrText>
    </w:r>
    <w:r w:rsidR="006A66C8">
      <w:fldChar w:fldCharType="separate"/>
    </w:r>
    <w:r w:rsidR="00637C68">
      <w:rPr>
        <w:noProof/>
      </w:rPr>
      <w:t>7</w:t>
    </w:r>
    <w:r w:rsidR="006A66C8">
      <w:rPr>
        <w:noProof/>
      </w:rPr>
      <w:fldChar w:fldCharType="end"/>
    </w:r>
    <w:r w:rsidR="006A66C8">
      <w:t xml:space="preserve"> of </w:t>
    </w:r>
    <w:r w:rsidR="00637C68">
      <w:fldChar w:fldCharType="begin"/>
    </w:r>
    <w:r w:rsidR="00637C68">
      <w:instrText xml:space="preserve"> NUMPAGES </w:instrText>
    </w:r>
    <w:r w:rsidR="00637C68">
      <w:fldChar w:fldCharType="separate"/>
    </w:r>
    <w:r w:rsidR="00637C68">
      <w:rPr>
        <w:noProof/>
      </w:rPr>
      <w:t>7</w:t>
    </w:r>
    <w:r w:rsidR="00637C68">
      <w:rPr>
        <w:noProof/>
      </w:rPr>
      <w:fldChar w:fldCharType="end"/>
    </w:r>
    <w:r w:rsidR="006A66C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11C3F" w14:textId="77777777" w:rsidR="006A66C8" w:rsidRPr="009872EF" w:rsidRDefault="006A66C8" w:rsidP="009872E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9080C" w14:textId="77777777" w:rsidR="008C4394" w:rsidRDefault="008C4394">
      <w:r>
        <w:separator/>
      </w:r>
    </w:p>
  </w:footnote>
  <w:footnote w:type="continuationSeparator" w:id="0">
    <w:p w14:paraId="1236D550" w14:textId="77777777" w:rsidR="008C4394" w:rsidRDefault="008C4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6"/>
      <w:gridCol w:w="7202"/>
    </w:tblGrid>
    <w:tr w:rsidR="006A66C8" w14:paraId="05D96BBB" w14:textId="77777777" w:rsidTr="009008DF">
      <w:trPr>
        <w:trHeight w:val="691"/>
        <w:jc w:val="center"/>
      </w:trPr>
      <w:tc>
        <w:tcPr>
          <w:tcW w:w="2406" w:type="dxa"/>
          <w:tcBorders>
            <w:top w:val="single" w:sz="4" w:space="0" w:color="auto"/>
            <w:left w:val="nil"/>
            <w:bottom w:val="single" w:sz="4" w:space="0" w:color="auto"/>
            <w:right w:val="nil"/>
          </w:tcBorders>
          <w:vAlign w:val="center"/>
        </w:tcPr>
        <w:p w14:paraId="6CE223FA" w14:textId="77777777" w:rsidR="006A66C8" w:rsidRDefault="006A66C8" w:rsidP="00B01CDD">
          <w:pPr>
            <w:pStyle w:val="Header"/>
            <w:rPr>
              <w:rFonts w:cs="Arial"/>
              <w:sz w:val="32"/>
              <w:lang w:val="en-US"/>
            </w:rPr>
          </w:pPr>
          <w:r>
            <w:rPr>
              <w:rFonts w:cs="Arial"/>
              <w:noProof/>
              <w:sz w:val="32"/>
              <w:lang w:eastAsia="en-ZA"/>
            </w:rPr>
            <w:drawing>
              <wp:inline distT="0" distB="0" distL="0" distR="0" wp14:anchorId="38E9F1EC" wp14:editId="01F2CD7E">
                <wp:extent cx="1390650" cy="409575"/>
                <wp:effectExtent l="19050" t="0" r="0" b="0"/>
                <wp:docPr id="4" name="Picture 4" descr="standa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_logo"/>
                        <pic:cNvPicPr>
                          <a:picLocks noChangeAspect="1" noChangeArrowheads="1"/>
                        </pic:cNvPicPr>
                      </pic:nvPicPr>
                      <pic:blipFill>
                        <a:blip r:embed="rId1"/>
                        <a:srcRect/>
                        <a:stretch>
                          <a:fillRect/>
                        </a:stretch>
                      </pic:blipFill>
                      <pic:spPr bwMode="auto">
                        <a:xfrm>
                          <a:off x="0" y="0"/>
                          <a:ext cx="1390650" cy="409575"/>
                        </a:xfrm>
                        <a:prstGeom prst="rect">
                          <a:avLst/>
                        </a:prstGeom>
                        <a:noFill/>
                        <a:ln w="9525">
                          <a:noFill/>
                          <a:miter lim="800000"/>
                          <a:headEnd/>
                          <a:tailEnd/>
                        </a:ln>
                      </pic:spPr>
                    </pic:pic>
                  </a:graphicData>
                </a:graphic>
              </wp:inline>
            </w:drawing>
          </w:r>
        </w:p>
      </w:tc>
      <w:tc>
        <w:tcPr>
          <w:tcW w:w="7265" w:type="dxa"/>
          <w:tcBorders>
            <w:top w:val="single" w:sz="4" w:space="0" w:color="auto"/>
            <w:left w:val="nil"/>
            <w:bottom w:val="single" w:sz="4" w:space="0" w:color="auto"/>
            <w:right w:val="nil"/>
          </w:tcBorders>
        </w:tcPr>
        <w:p w14:paraId="3A8B1CB7" w14:textId="77777777" w:rsidR="006A66C8" w:rsidRDefault="006A66C8" w:rsidP="00FE0E37">
          <w:pPr>
            <w:pStyle w:val="Header"/>
            <w:tabs>
              <w:tab w:val="left" w:pos="1500"/>
              <w:tab w:val="right" w:pos="6918"/>
            </w:tabs>
            <w:spacing w:before="240" w:after="240"/>
            <w:jc w:val="right"/>
            <w:rPr>
              <w:rFonts w:cs="Arial"/>
              <w:sz w:val="32"/>
              <w:lang w:val="en-US"/>
            </w:rPr>
          </w:pPr>
          <w:r>
            <w:rPr>
              <w:rFonts w:cs="Arial"/>
              <w:b/>
              <w:bCs/>
              <w:color w:val="000080"/>
              <w:sz w:val="32"/>
              <w:lang w:val="en-US"/>
            </w:rPr>
            <w:tab/>
            <w:t>G</w:t>
          </w:r>
          <w:r w:rsidR="00FE0E37">
            <w:rPr>
              <w:rFonts w:cs="Arial"/>
              <w:b/>
              <w:bCs/>
              <w:color w:val="000080"/>
              <w:sz w:val="32"/>
              <w:lang w:val="en-US"/>
            </w:rPr>
            <w:t>TSS</w:t>
          </w:r>
          <w:r>
            <w:rPr>
              <w:rFonts w:cs="Arial"/>
              <w:b/>
              <w:bCs/>
              <w:color w:val="000080"/>
              <w:sz w:val="32"/>
              <w:lang w:val="en-US"/>
            </w:rPr>
            <w:t xml:space="preserve"> : Operational Risk</w:t>
          </w:r>
        </w:p>
      </w:tc>
    </w:tr>
  </w:tbl>
  <w:p w14:paraId="010690D9" w14:textId="77777777" w:rsidR="006A66C8" w:rsidRDefault="006A66C8" w:rsidP="00545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6"/>
      <w:gridCol w:w="7202"/>
    </w:tblGrid>
    <w:tr w:rsidR="006A66C8" w14:paraId="39DC03B7" w14:textId="77777777" w:rsidTr="009008DF">
      <w:trPr>
        <w:trHeight w:val="691"/>
        <w:jc w:val="center"/>
      </w:trPr>
      <w:tc>
        <w:tcPr>
          <w:tcW w:w="2406" w:type="dxa"/>
          <w:tcBorders>
            <w:top w:val="single" w:sz="4" w:space="0" w:color="auto"/>
            <w:left w:val="nil"/>
            <w:bottom w:val="single" w:sz="4" w:space="0" w:color="auto"/>
            <w:right w:val="nil"/>
          </w:tcBorders>
          <w:vAlign w:val="center"/>
        </w:tcPr>
        <w:p w14:paraId="5D956A9C" w14:textId="77777777" w:rsidR="006A66C8" w:rsidRDefault="006A66C8" w:rsidP="009008DF">
          <w:pPr>
            <w:pStyle w:val="Header"/>
            <w:jc w:val="center"/>
            <w:rPr>
              <w:rFonts w:cs="Arial"/>
              <w:sz w:val="32"/>
              <w:lang w:val="en-US"/>
            </w:rPr>
          </w:pPr>
          <w:r>
            <w:rPr>
              <w:rFonts w:cs="Arial"/>
              <w:noProof/>
              <w:sz w:val="32"/>
              <w:lang w:eastAsia="en-ZA"/>
            </w:rPr>
            <w:drawing>
              <wp:inline distT="0" distB="0" distL="0" distR="0" wp14:anchorId="5AC21DAF" wp14:editId="63F9A448">
                <wp:extent cx="1390650" cy="409575"/>
                <wp:effectExtent l="19050" t="0" r="0" b="0"/>
                <wp:docPr id="5" name="Picture 5" descr="standa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_logo"/>
                        <pic:cNvPicPr>
                          <a:picLocks noChangeAspect="1" noChangeArrowheads="1"/>
                        </pic:cNvPicPr>
                      </pic:nvPicPr>
                      <pic:blipFill>
                        <a:blip r:embed="rId1"/>
                        <a:srcRect/>
                        <a:stretch>
                          <a:fillRect/>
                        </a:stretch>
                      </pic:blipFill>
                      <pic:spPr bwMode="auto">
                        <a:xfrm>
                          <a:off x="0" y="0"/>
                          <a:ext cx="1390650" cy="409575"/>
                        </a:xfrm>
                        <a:prstGeom prst="rect">
                          <a:avLst/>
                        </a:prstGeom>
                        <a:noFill/>
                        <a:ln w="9525">
                          <a:noFill/>
                          <a:miter lim="800000"/>
                          <a:headEnd/>
                          <a:tailEnd/>
                        </a:ln>
                      </pic:spPr>
                    </pic:pic>
                  </a:graphicData>
                </a:graphic>
              </wp:inline>
            </w:drawing>
          </w:r>
        </w:p>
      </w:tc>
      <w:tc>
        <w:tcPr>
          <w:tcW w:w="7265" w:type="dxa"/>
          <w:tcBorders>
            <w:top w:val="single" w:sz="4" w:space="0" w:color="auto"/>
            <w:left w:val="nil"/>
            <w:bottom w:val="single" w:sz="4" w:space="0" w:color="auto"/>
            <w:right w:val="nil"/>
          </w:tcBorders>
        </w:tcPr>
        <w:p w14:paraId="4827CC78" w14:textId="77777777" w:rsidR="006A66C8" w:rsidRDefault="006A66C8" w:rsidP="00FE0E37">
          <w:pPr>
            <w:pStyle w:val="Header"/>
            <w:tabs>
              <w:tab w:val="left" w:pos="1500"/>
              <w:tab w:val="right" w:pos="6918"/>
            </w:tabs>
            <w:spacing w:before="240" w:after="240"/>
            <w:jc w:val="right"/>
            <w:rPr>
              <w:rFonts w:cs="Arial"/>
              <w:sz w:val="32"/>
              <w:lang w:val="en-US"/>
            </w:rPr>
          </w:pPr>
          <w:r>
            <w:rPr>
              <w:rFonts w:cs="Arial"/>
              <w:b/>
              <w:bCs/>
              <w:color w:val="000080"/>
              <w:sz w:val="32"/>
              <w:lang w:val="en-US"/>
            </w:rPr>
            <w:tab/>
            <w:t>G</w:t>
          </w:r>
          <w:r w:rsidR="00FE0E37">
            <w:rPr>
              <w:rFonts w:cs="Arial"/>
              <w:b/>
              <w:bCs/>
              <w:color w:val="000080"/>
              <w:sz w:val="32"/>
              <w:lang w:val="en-US"/>
            </w:rPr>
            <w:t>TSS</w:t>
          </w:r>
          <w:r>
            <w:rPr>
              <w:rFonts w:cs="Arial"/>
              <w:b/>
              <w:bCs/>
              <w:color w:val="000080"/>
              <w:sz w:val="32"/>
              <w:lang w:val="en-US"/>
            </w:rPr>
            <w:t xml:space="preserve"> : Operational Risk</w:t>
          </w:r>
        </w:p>
      </w:tc>
    </w:tr>
  </w:tbl>
  <w:p w14:paraId="48876171" w14:textId="77777777" w:rsidR="006A66C8" w:rsidRDefault="006A6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A58"/>
    <w:multiLevelType w:val="hybridMultilevel"/>
    <w:tmpl w:val="C912566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32666DB"/>
    <w:multiLevelType w:val="hybridMultilevel"/>
    <w:tmpl w:val="525AD9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1067F2"/>
    <w:multiLevelType w:val="hybridMultilevel"/>
    <w:tmpl w:val="0794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C320A"/>
    <w:multiLevelType w:val="hybridMultilevel"/>
    <w:tmpl w:val="268048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4C45B7C"/>
    <w:multiLevelType w:val="hybridMultilevel"/>
    <w:tmpl w:val="FD02B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8331F13"/>
    <w:multiLevelType w:val="hybridMultilevel"/>
    <w:tmpl w:val="9962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B298E"/>
    <w:multiLevelType w:val="multilevel"/>
    <w:tmpl w:val="23D2BC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1"/>
        </w:tabs>
        <w:ind w:left="1221" w:hanging="864"/>
      </w:pPr>
    </w:lvl>
    <w:lvl w:ilvl="4">
      <w:start w:val="1"/>
      <w:numFmt w:val="decimal"/>
      <w:lvlText w:val="%1.%2.%3.%4.%5"/>
      <w:lvlJc w:val="left"/>
      <w:pPr>
        <w:tabs>
          <w:tab w:val="num" w:pos="1365"/>
        </w:tabs>
        <w:ind w:left="1365" w:hanging="1008"/>
      </w:pPr>
    </w:lvl>
    <w:lvl w:ilvl="5">
      <w:start w:val="1"/>
      <w:numFmt w:val="decimal"/>
      <w:pStyle w:val="Heading6"/>
      <w:lvlText w:val="%1.%2.%3.%4.%5.%6"/>
      <w:lvlJc w:val="left"/>
      <w:pPr>
        <w:tabs>
          <w:tab w:val="num" w:pos="1509"/>
        </w:tabs>
        <w:ind w:left="1509" w:hanging="1152"/>
      </w:pPr>
    </w:lvl>
    <w:lvl w:ilvl="6">
      <w:start w:val="1"/>
      <w:numFmt w:val="decimal"/>
      <w:pStyle w:val="Heading7"/>
      <w:lvlText w:val="%1.%2.%3.%4.%5.%6.%7"/>
      <w:lvlJc w:val="left"/>
      <w:pPr>
        <w:tabs>
          <w:tab w:val="num" w:pos="1653"/>
        </w:tabs>
        <w:ind w:left="1653" w:hanging="1296"/>
      </w:pPr>
    </w:lvl>
    <w:lvl w:ilvl="7">
      <w:start w:val="1"/>
      <w:numFmt w:val="decimal"/>
      <w:pStyle w:val="Heading8"/>
      <w:lvlText w:val="%1.%2.%3.%4.%5.%6.%7.%8"/>
      <w:lvlJc w:val="left"/>
      <w:pPr>
        <w:tabs>
          <w:tab w:val="num" w:pos="1797"/>
        </w:tabs>
        <w:ind w:left="1797" w:hanging="1440"/>
      </w:pPr>
    </w:lvl>
    <w:lvl w:ilvl="8">
      <w:start w:val="1"/>
      <w:numFmt w:val="decimal"/>
      <w:pStyle w:val="Heading9"/>
      <w:lvlText w:val="%1.%2.%3.%4.%5.%6.%7.%8.%9"/>
      <w:lvlJc w:val="left"/>
      <w:pPr>
        <w:tabs>
          <w:tab w:val="num" w:pos="1941"/>
        </w:tabs>
        <w:ind w:left="1941" w:hanging="1584"/>
      </w:pPr>
    </w:lvl>
  </w:abstractNum>
  <w:abstractNum w:abstractNumId="7" w15:restartNumberingAfterBreak="0">
    <w:nsid w:val="4AFD067D"/>
    <w:multiLevelType w:val="hybridMultilevel"/>
    <w:tmpl w:val="30F6CCA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9043E6A"/>
    <w:multiLevelType w:val="hybridMultilevel"/>
    <w:tmpl w:val="C702562C"/>
    <w:lvl w:ilvl="0" w:tplc="23ACE432">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430765"/>
    <w:multiLevelType w:val="hybridMultilevel"/>
    <w:tmpl w:val="C702562C"/>
    <w:lvl w:ilvl="0" w:tplc="23ACE432">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2DB301D"/>
    <w:multiLevelType w:val="multilevel"/>
    <w:tmpl w:val="88D289F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6903893"/>
    <w:multiLevelType w:val="multilevel"/>
    <w:tmpl w:val="88D289F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3"/>
  </w:num>
  <w:num w:numId="3">
    <w:abstractNumId w:val="2"/>
  </w:num>
  <w:num w:numId="4">
    <w:abstractNumId w:val="9"/>
  </w:num>
  <w:num w:numId="5">
    <w:abstractNumId w:val="8"/>
  </w:num>
  <w:num w:numId="6">
    <w:abstractNumId w:val="5"/>
  </w:num>
  <w:num w:numId="7">
    <w:abstractNumId w:val="4"/>
  </w:num>
  <w:num w:numId="8">
    <w:abstractNumId w:val="7"/>
  </w:num>
  <w:num w:numId="9">
    <w:abstractNumId w:val="0"/>
  </w:num>
  <w:num w:numId="10">
    <w:abstractNumId w:val="11"/>
  </w:num>
  <w:num w:numId="11">
    <w:abstractNumId w:val="10"/>
  </w:num>
  <w:num w:numId="12">
    <w:abstractNumId w:val="1"/>
  </w:num>
  <w:num w:numId="13">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 Plessis, Karel K">
    <w15:presenceInfo w15:providerId="AD" w15:userId="S-1-5-21-149779583-1163412960-39540754-35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B3"/>
    <w:rsid w:val="00003644"/>
    <w:rsid w:val="000115F1"/>
    <w:rsid w:val="00015028"/>
    <w:rsid w:val="00015DA5"/>
    <w:rsid w:val="00021B52"/>
    <w:rsid w:val="0002224D"/>
    <w:rsid w:val="00022F64"/>
    <w:rsid w:val="00023B28"/>
    <w:rsid w:val="00031715"/>
    <w:rsid w:val="00033842"/>
    <w:rsid w:val="000404B2"/>
    <w:rsid w:val="00055D49"/>
    <w:rsid w:val="0005620C"/>
    <w:rsid w:val="00057343"/>
    <w:rsid w:val="00062D99"/>
    <w:rsid w:val="000675FD"/>
    <w:rsid w:val="00074751"/>
    <w:rsid w:val="0007762D"/>
    <w:rsid w:val="00080D99"/>
    <w:rsid w:val="00085538"/>
    <w:rsid w:val="00090D71"/>
    <w:rsid w:val="00094BCF"/>
    <w:rsid w:val="000A4BB7"/>
    <w:rsid w:val="000B1AF6"/>
    <w:rsid w:val="000C0EE9"/>
    <w:rsid w:val="000D7975"/>
    <w:rsid w:val="000F0497"/>
    <w:rsid w:val="0010219A"/>
    <w:rsid w:val="00102C74"/>
    <w:rsid w:val="001137EC"/>
    <w:rsid w:val="001140F3"/>
    <w:rsid w:val="00115981"/>
    <w:rsid w:val="001162F8"/>
    <w:rsid w:val="0012532B"/>
    <w:rsid w:val="00145088"/>
    <w:rsid w:val="001511F1"/>
    <w:rsid w:val="00154266"/>
    <w:rsid w:val="00174148"/>
    <w:rsid w:val="00174538"/>
    <w:rsid w:val="00175362"/>
    <w:rsid w:val="00181F13"/>
    <w:rsid w:val="0018630D"/>
    <w:rsid w:val="00192CCD"/>
    <w:rsid w:val="00193CD9"/>
    <w:rsid w:val="001940E2"/>
    <w:rsid w:val="00195529"/>
    <w:rsid w:val="00197BFE"/>
    <w:rsid w:val="001A0848"/>
    <w:rsid w:val="001A2064"/>
    <w:rsid w:val="001A4FBA"/>
    <w:rsid w:val="001A55C9"/>
    <w:rsid w:val="001A6637"/>
    <w:rsid w:val="001C0C86"/>
    <w:rsid w:val="001C6F99"/>
    <w:rsid w:val="001D3B19"/>
    <w:rsid w:val="001D3C57"/>
    <w:rsid w:val="001D75B2"/>
    <w:rsid w:val="001D770C"/>
    <w:rsid w:val="001E56F7"/>
    <w:rsid w:val="001F2FC6"/>
    <w:rsid w:val="001F4C9F"/>
    <w:rsid w:val="001F68BA"/>
    <w:rsid w:val="00202297"/>
    <w:rsid w:val="00202DB2"/>
    <w:rsid w:val="00203B2C"/>
    <w:rsid w:val="0020609F"/>
    <w:rsid w:val="002062FF"/>
    <w:rsid w:val="00207AA7"/>
    <w:rsid w:val="002155EC"/>
    <w:rsid w:val="0021785F"/>
    <w:rsid w:val="002200DF"/>
    <w:rsid w:val="002253BA"/>
    <w:rsid w:val="00230DAB"/>
    <w:rsid w:val="0024478B"/>
    <w:rsid w:val="00250044"/>
    <w:rsid w:val="0025248F"/>
    <w:rsid w:val="002626B1"/>
    <w:rsid w:val="0029257E"/>
    <w:rsid w:val="002B129A"/>
    <w:rsid w:val="002C7B30"/>
    <w:rsid w:val="002D2CCD"/>
    <w:rsid w:val="002F227D"/>
    <w:rsid w:val="002F4F59"/>
    <w:rsid w:val="00301BDF"/>
    <w:rsid w:val="00311E29"/>
    <w:rsid w:val="003165C1"/>
    <w:rsid w:val="00316C0F"/>
    <w:rsid w:val="00317D8D"/>
    <w:rsid w:val="00332470"/>
    <w:rsid w:val="00332711"/>
    <w:rsid w:val="00332CEC"/>
    <w:rsid w:val="00335ED9"/>
    <w:rsid w:val="00344B45"/>
    <w:rsid w:val="0035078B"/>
    <w:rsid w:val="0036216D"/>
    <w:rsid w:val="00362D74"/>
    <w:rsid w:val="003638F3"/>
    <w:rsid w:val="003760C0"/>
    <w:rsid w:val="00380DD3"/>
    <w:rsid w:val="003A061B"/>
    <w:rsid w:val="003A5396"/>
    <w:rsid w:val="003B0632"/>
    <w:rsid w:val="003B6535"/>
    <w:rsid w:val="003B7420"/>
    <w:rsid w:val="003C06AD"/>
    <w:rsid w:val="003C07BE"/>
    <w:rsid w:val="003C498E"/>
    <w:rsid w:val="003D16ED"/>
    <w:rsid w:val="003D2984"/>
    <w:rsid w:val="003D5892"/>
    <w:rsid w:val="003E1FB4"/>
    <w:rsid w:val="003E4505"/>
    <w:rsid w:val="003E6B99"/>
    <w:rsid w:val="003F616C"/>
    <w:rsid w:val="00402D02"/>
    <w:rsid w:val="00405BC0"/>
    <w:rsid w:val="00422729"/>
    <w:rsid w:val="00422998"/>
    <w:rsid w:val="00423131"/>
    <w:rsid w:val="004503E3"/>
    <w:rsid w:val="00450760"/>
    <w:rsid w:val="004559DA"/>
    <w:rsid w:val="004566FC"/>
    <w:rsid w:val="00460427"/>
    <w:rsid w:val="00467434"/>
    <w:rsid w:val="0046754F"/>
    <w:rsid w:val="00467EC2"/>
    <w:rsid w:val="004701DE"/>
    <w:rsid w:val="004721D8"/>
    <w:rsid w:val="00483C48"/>
    <w:rsid w:val="004841CE"/>
    <w:rsid w:val="00491227"/>
    <w:rsid w:val="00494304"/>
    <w:rsid w:val="0049473C"/>
    <w:rsid w:val="004A1A2B"/>
    <w:rsid w:val="004A449D"/>
    <w:rsid w:val="004A6535"/>
    <w:rsid w:val="004B2043"/>
    <w:rsid w:val="004C1950"/>
    <w:rsid w:val="004C1A01"/>
    <w:rsid w:val="004C7ECD"/>
    <w:rsid w:val="004D0DAE"/>
    <w:rsid w:val="004D41CC"/>
    <w:rsid w:val="004D70B5"/>
    <w:rsid w:val="004D718C"/>
    <w:rsid w:val="004E3090"/>
    <w:rsid w:val="004E71AF"/>
    <w:rsid w:val="004F341C"/>
    <w:rsid w:val="00507C99"/>
    <w:rsid w:val="0051552D"/>
    <w:rsid w:val="00520437"/>
    <w:rsid w:val="005211D3"/>
    <w:rsid w:val="00522BCA"/>
    <w:rsid w:val="00530EE2"/>
    <w:rsid w:val="005339DD"/>
    <w:rsid w:val="00536FAB"/>
    <w:rsid w:val="00543D93"/>
    <w:rsid w:val="005450A5"/>
    <w:rsid w:val="0055264E"/>
    <w:rsid w:val="0055293E"/>
    <w:rsid w:val="00565AAA"/>
    <w:rsid w:val="00583EEB"/>
    <w:rsid w:val="00591BE3"/>
    <w:rsid w:val="005932E4"/>
    <w:rsid w:val="00596297"/>
    <w:rsid w:val="00596F9C"/>
    <w:rsid w:val="005A4C25"/>
    <w:rsid w:val="005A694A"/>
    <w:rsid w:val="005B30E3"/>
    <w:rsid w:val="005B4D94"/>
    <w:rsid w:val="005B7316"/>
    <w:rsid w:val="005D22FA"/>
    <w:rsid w:val="005D5E83"/>
    <w:rsid w:val="005E2AF2"/>
    <w:rsid w:val="005F0170"/>
    <w:rsid w:val="005F79EC"/>
    <w:rsid w:val="00601CEE"/>
    <w:rsid w:val="00610B50"/>
    <w:rsid w:val="00610CF3"/>
    <w:rsid w:val="00614F54"/>
    <w:rsid w:val="00622605"/>
    <w:rsid w:val="006348CE"/>
    <w:rsid w:val="0063569E"/>
    <w:rsid w:val="00637C68"/>
    <w:rsid w:val="006500CF"/>
    <w:rsid w:val="006516B3"/>
    <w:rsid w:val="00657F4D"/>
    <w:rsid w:val="00664CCA"/>
    <w:rsid w:val="00666DED"/>
    <w:rsid w:val="00671592"/>
    <w:rsid w:val="0067338C"/>
    <w:rsid w:val="006802E4"/>
    <w:rsid w:val="00684C12"/>
    <w:rsid w:val="00694219"/>
    <w:rsid w:val="006947EC"/>
    <w:rsid w:val="00694A7C"/>
    <w:rsid w:val="006A099F"/>
    <w:rsid w:val="006A65F1"/>
    <w:rsid w:val="006A66C8"/>
    <w:rsid w:val="006B5FA5"/>
    <w:rsid w:val="006C1151"/>
    <w:rsid w:val="006C2E38"/>
    <w:rsid w:val="006C3EA3"/>
    <w:rsid w:val="006E0709"/>
    <w:rsid w:val="006E4F64"/>
    <w:rsid w:val="006F1483"/>
    <w:rsid w:val="006F28FF"/>
    <w:rsid w:val="007007C9"/>
    <w:rsid w:val="007029F9"/>
    <w:rsid w:val="00704DF2"/>
    <w:rsid w:val="0070610D"/>
    <w:rsid w:val="0070629D"/>
    <w:rsid w:val="00713179"/>
    <w:rsid w:val="00723294"/>
    <w:rsid w:val="007255C3"/>
    <w:rsid w:val="007320C1"/>
    <w:rsid w:val="00737512"/>
    <w:rsid w:val="00737C99"/>
    <w:rsid w:val="007408EF"/>
    <w:rsid w:val="00745669"/>
    <w:rsid w:val="007463F2"/>
    <w:rsid w:val="00751D02"/>
    <w:rsid w:val="00765245"/>
    <w:rsid w:val="007667DB"/>
    <w:rsid w:val="00793DD4"/>
    <w:rsid w:val="00796D0B"/>
    <w:rsid w:val="007A3898"/>
    <w:rsid w:val="007C303E"/>
    <w:rsid w:val="007E2553"/>
    <w:rsid w:val="007E2FFC"/>
    <w:rsid w:val="007E5EDA"/>
    <w:rsid w:val="0081058C"/>
    <w:rsid w:val="008130D1"/>
    <w:rsid w:val="008136F0"/>
    <w:rsid w:val="00814578"/>
    <w:rsid w:val="00814997"/>
    <w:rsid w:val="00814A29"/>
    <w:rsid w:val="00815089"/>
    <w:rsid w:val="008225B3"/>
    <w:rsid w:val="00825ACC"/>
    <w:rsid w:val="0082728D"/>
    <w:rsid w:val="00833EDA"/>
    <w:rsid w:val="00836971"/>
    <w:rsid w:val="00843776"/>
    <w:rsid w:val="00844577"/>
    <w:rsid w:val="00847A4D"/>
    <w:rsid w:val="008607EB"/>
    <w:rsid w:val="00860F2C"/>
    <w:rsid w:val="008651D1"/>
    <w:rsid w:val="00866FAE"/>
    <w:rsid w:val="00880C55"/>
    <w:rsid w:val="008A21EF"/>
    <w:rsid w:val="008A2485"/>
    <w:rsid w:val="008B1095"/>
    <w:rsid w:val="008B1EF3"/>
    <w:rsid w:val="008B432B"/>
    <w:rsid w:val="008C4394"/>
    <w:rsid w:val="008C4B8A"/>
    <w:rsid w:val="008C7FF6"/>
    <w:rsid w:val="008D0E8E"/>
    <w:rsid w:val="008D3B7D"/>
    <w:rsid w:val="008D5839"/>
    <w:rsid w:val="008D59F0"/>
    <w:rsid w:val="008D75A6"/>
    <w:rsid w:val="008E40D3"/>
    <w:rsid w:val="008F11AC"/>
    <w:rsid w:val="008F2983"/>
    <w:rsid w:val="008F337A"/>
    <w:rsid w:val="008F6F49"/>
    <w:rsid w:val="009008DF"/>
    <w:rsid w:val="00906F68"/>
    <w:rsid w:val="00910A06"/>
    <w:rsid w:val="00913DC5"/>
    <w:rsid w:val="009153F0"/>
    <w:rsid w:val="00920711"/>
    <w:rsid w:val="009331A9"/>
    <w:rsid w:val="00962845"/>
    <w:rsid w:val="009872EF"/>
    <w:rsid w:val="00995C71"/>
    <w:rsid w:val="00997540"/>
    <w:rsid w:val="009A162A"/>
    <w:rsid w:val="009A4896"/>
    <w:rsid w:val="009A68BC"/>
    <w:rsid w:val="009B27F9"/>
    <w:rsid w:val="009B78F4"/>
    <w:rsid w:val="009C50CA"/>
    <w:rsid w:val="009C54F8"/>
    <w:rsid w:val="009E6792"/>
    <w:rsid w:val="009E69BB"/>
    <w:rsid w:val="009E7EC0"/>
    <w:rsid w:val="00A01DAF"/>
    <w:rsid w:val="00A1251C"/>
    <w:rsid w:val="00A243E4"/>
    <w:rsid w:val="00A310C3"/>
    <w:rsid w:val="00A322A7"/>
    <w:rsid w:val="00A35E90"/>
    <w:rsid w:val="00A462FC"/>
    <w:rsid w:val="00A539E2"/>
    <w:rsid w:val="00A547EA"/>
    <w:rsid w:val="00A60DDB"/>
    <w:rsid w:val="00A63055"/>
    <w:rsid w:val="00A66C68"/>
    <w:rsid w:val="00A6784B"/>
    <w:rsid w:val="00A72AB1"/>
    <w:rsid w:val="00A74E88"/>
    <w:rsid w:val="00A801F4"/>
    <w:rsid w:val="00A95C66"/>
    <w:rsid w:val="00AA14D6"/>
    <w:rsid w:val="00AA1F35"/>
    <w:rsid w:val="00AA3B74"/>
    <w:rsid w:val="00AA6712"/>
    <w:rsid w:val="00AB3422"/>
    <w:rsid w:val="00AB6243"/>
    <w:rsid w:val="00AB758E"/>
    <w:rsid w:val="00AC0C82"/>
    <w:rsid w:val="00AC33F8"/>
    <w:rsid w:val="00AC4EE3"/>
    <w:rsid w:val="00AC59BA"/>
    <w:rsid w:val="00AD4CFF"/>
    <w:rsid w:val="00AD7B31"/>
    <w:rsid w:val="00AE4F0C"/>
    <w:rsid w:val="00AF0F99"/>
    <w:rsid w:val="00AF29C5"/>
    <w:rsid w:val="00AF3B94"/>
    <w:rsid w:val="00AF5EB3"/>
    <w:rsid w:val="00AF6FD0"/>
    <w:rsid w:val="00B01CDD"/>
    <w:rsid w:val="00B03356"/>
    <w:rsid w:val="00B242BC"/>
    <w:rsid w:val="00B26764"/>
    <w:rsid w:val="00B330DB"/>
    <w:rsid w:val="00B37ADD"/>
    <w:rsid w:val="00B4298B"/>
    <w:rsid w:val="00B429DC"/>
    <w:rsid w:val="00B568A1"/>
    <w:rsid w:val="00B60CB8"/>
    <w:rsid w:val="00B657A8"/>
    <w:rsid w:val="00B719A5"/>
    <w:rsid w:val="00B778E1"/>
    <w:rsid w:val="00B90E1B"/>
    <w:rsid w:val="00BA322A"/>
    <w:rsid w:val="00BA42B8"/>
    <w:rsid w:val="00BA5BB4"/>
    <w:rsid w:val="00BB0752"/>
    <w:rsid w:val="00BB07AA"/>
    <w:rsid w:val="00BB713F"/>
    <w:rsid w:val="00BC16E6"/>
    <w:rsid w:val="00BC2E72"/>
    <w:rsid w:val="00BD583B"/>
    <w:rsid w:val="00BE0D16"/>
    <w:rsid w:val="00BE7C1F"/>
    <w:rsid w:val="00BF5E8F"/>
    <w:rsid w:val="00C0319F"/>
    <w:rsid w:val="00C10CE9"/>
    <w:rsid w:val="00C22EAB"/>
    <w:rsid w:val="00C26210"/>
    <w:rsid w:val="00C336FB"/>
    <w:rsid w:val="00C362E6"/>
    <w:rsid w:val="00C40720"/>
    <w:rsid w:val="00C4295E"/>
    <w:rsid w:val="00C510C2"/>
    <w:rsid w:val="00C5573A"/>
    <w:rsid w:val="00C671F7"/>
    <w:rsid w:val="00C75A5B"/>
    <w:rsid w:val="00C75C8D"/>
    <w:rsid w:val="00C7765F"/>
    <w:rsid w:val="00C85D86"/>
    <w:rsid w:val="00C921A1"/>
    <w:rsid w:val="00C92564"/>
    <w:rsid w:val="00CB00E3"/>
    <w:rsid w:val="00CB2C9A"/>
    <w:rsid w:val="00CB644B"/>
    <w:rsid w:val="00CD17F3"/>
    <w:rsid w:val="00CE59E8"/>
    <w:rsid w:val="00CF4A0E"/>
    <w:rsid w:val="00CF4EBF"/>
    <w:rsid w:val="00CF688B"/>
    <w:rsid w:val="00CF7E5C"/>
    <w:rsid w:val="00CF7FEC"/>
    <w:rsid w:val="00D030F7"/>
    <w:rsid w:val="00D051C7"/>
    <w:rsid w:val="00D1057C"/>
    <w:rsid w:val="00D22CBD"/>
    <w:rsid w:val="00D33435"/>
    <w:rsid w:val="00D33543"/>
    <w:rsid w:val="00D34846"/>
    <w:rsid w:val="00D35ABB"/>
    <w:rsid w:val="00D43275"/>
    <w:rsid w:val="00D44283"/>
    <w:rsid w:val="00D461E7"/>
    <w:rsid w:val="00D513F4"/>
    <w:rsid w:val="00D60B8C"/>
    <w:rsid w:val="00D619E1"/>
    <w:rsid w:val="00D62AB5"/>
    <w:rsid w:val="00D64F50"/>
    <w:rsid w:val="00D64F94"/>
    <w:rsid w:val="00D70DA5"/>
    <w:rsid w:val="00D7108A"/>
    <w:rsid w:val="00D729AE"/>
    <w:rsid w:val="00D82020"/>
    <w:rsid w:val="00D82231"/>
    <w:rsid w:val="00D9439D"/>
    <w:rsid w:val="00DA31B6"/>
    <w:rsid w:val="00DA668C"/>
    <w:rsid w:val="00DC0768"/>
    <w:rsid w:val="00DC1AFF"/>
    <w:rsid w:val="00DC3D43"/>
    <w:rsid w:val="00DC54D7"/>
    <w:rsid w:val="00DE14DA"/>
    <w:rsid w:val="00DE3BAF"/>
    <w:rsid w:val="00DE5C18"/>
    <w:rsid w:val="00E10FD4"/>
    <w:rsid w:val="00E26B55"/>
    <w:rsid w:val="00E27D8E"/>
    <w:rsid w:val="00E30100"/>
    <w:rsid w:val="00E3480E"/>
    <w:rsid w:val="00E37192"/>
    <w:rsid w:val="00E373DF"/>
    <w:rsid w:val="00E4334F"/>
    <w:rsid w:val="00E45982"/>
    <w:rsid w:val="00E46B29"/>
    <w:rsid w:val="00E46D7E"/>
    <w:rsid w:val="00E52153"/>
    <w:rsid w:val="00E5237D"/>
    <w:rsid w:val="00E65A74"/>
    <w:rsid w:val="00E71D60"/>
    <w:rsid w:val="00E7320F"/>
    <w:rsid w:val="00E778C6"/>
    <w:rsid w:val="00E8007C"/>
    <w:rsid w:val="00E87B97"/>
    <w:rsid w:val="00E92746"/>
    <w:rsid w:val="00E931D7"/>
    <w:rsid w:val="00EA1070"/>
    <w:rsid w:val="00EA41A1"/>
    <w:rsid w:val="00EC1423"/>
    <w:rsid w:val="00EC27AB"/>
    <w:rsid w:val="00EC700E"/>
    <w:rsid w:val="00EC7EBC"/>
    <w:rsid w:val="00ED68CE"/>
    <w:rsid w:val="00EF0F9E"/>
    <w:rsid w:val="00EF3681"/>
    <w:rsid w:val="00F0613C"/>
    <w:rsid w:val="00F078AF"/>
    <w:rsid w:val="00F11435"/>
    <w:rsid w:val="00F114F4"/>
    <w:rsid w:val="00F1200D"/>
    <w:rsid w:val="00F12BF3"/>
    <w:rsid w:val="00F15E94"/>
    <w:rsid w:val="00F17390"/>
    <w:rsid w:val="00F212C8"/>
    <w:rsid w:val="00F2697F"/>
    <w:rsid w:val="00F3170D"/>
    <w:rsid w:val="00F32972"/>
    <w:rsid w:val="00F455C6"/>
    <w:rsid w:val="00F4688D"/>
    <w:rsid w:val="00F4766B"/>
    <w:rsid w:val="00F51C7E"/>
    <w:rsid w:val="00F66FD8"/>
    <w:rsid w:val="00F764FD"/>
    <w:rsid w:val="00F8028A"/>
    <w:rsid w:val="00F85991"/>
    <w:rsid w:val="00F90157"/>
    <w:rsid w:val="00F97A40"/>
    <w:rsid w:val="00FA15A8"/>
    <w:rsid w:val="00FA1EBF"/>
    <w:rsid w:val="00FB0EED"/>
    <w:rsid w:val="00FB12D8"/>
    <w:rsid w:val="00FB1FA5"/>
    <w:rsid w:val="00FB519A"/>
    <w:rsid w:val="00FB6FCC"/>
    <w:rsid w:val="00FB705C"/>
    <w:rsid w:val="00FB7551"/>
    <w:rsid w:val="00FC1498"/>
    <w:rsid w:val="00FC3BC4"/>
    <w:rsid w:val="00FD5A2E"/>
    <w:rsid w:val="00FE0883"/>
    <w:rsid w:val="00FE0E37"/>
    <w:rsid w:val="00FE4D66"/>
    <w:rsid w:val="00FE7759"/>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B484EB"/>
  <w15:docId w15:val="{92E597D6-5F33-434A-AA6E-089512D2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67EC2"/>
    <w:pPr>
      <w:spacing w:before="40" w:after="40"/>
    </w:pPr>
    <w:rPr>
      <w:rFonts w:ascii="Arial" w:hAnsi="Arial"/>
      <w:sz w:val="22"/>
      <w:szCs w:val="24"/>
      <w:lang w:val="en-ZA"/>
    </w:rPr>
  </w:style>
  <w:style w:type="paragraph" w:styleId="Heading1">
    <w:name w:val="heading 1"/>
    <w:aliases w:val="Heading,2"/>
    <w:basedOn w:val="Normal"/>
    <w:next w:val="Normal"/>
    <w:qFormat/>
    <w:pPr>
      <w:keepNext/>
      <w:pageBreakBefore/>
      <w:numPr>
        <w:numId w:val="1"/>
      </w:numPr>
      <w:spacing w:before="120" w:after="120"/>
      <w:outlineLvl w:val="0"/>
    </w:pPr>
    <w:rPr>
      <w:rFonts w:cs="Arial"/>
      <w:b/>
      <w:bCs/>
      <w:color w:val="000080"/>
      <w:sz w:val="32"/>
      <w:lang w:val="en-US"/>
    </w:rPr>
  </w:style>
  <w:style w:type="paragraph" w:styleId="Heading2">
    <w:name w:val="heading 2"/>
    <w:aliases w:val="Chapter Title"/>
    <w:basedOn w:val="Normal"/>
    <w:next w:val="Normal"/>
    <w:link w:val="Heading2Char"/>
    <w:qFormat/>
    <w:pPr>
      <w:keepNext/>
      <w:numPr>
        <w:ilvl w:val="1"/>
        <w:numId w:val="1"/>
      </w:numPr>
      <w:tabs>
        <w:tab w:val="left" w:pos="720"/>
      </w:tabs>
      <w:spacing w:before="120" w:after="120"/>
      <w:outlineLvl w:val="1"/>
    </w:pPr>
    <w:rPr>
      <w:rFonts w:ascii="Arial Bold" w:hAnsi="Arial Bold" w:cs="Arial"/>
      <w:b/>
      <w:bCs/>
      <w:iCs/>
      <w:color w:val="000080"/>
      <w:sz w:val="28"/>
      <w:szCs w:val="28"/>
      <w:lang w:val="en-US"/>
    </w:rPr>
  </w:style>
  <w:style w:type="paragraph" w:styleId="Heading3">
    <w:name w:val="heading 3"/>
    <w:basedOn w:val="Normal"/>
    <w:next w:val="Normal"/>
    <w:link w:val="Heading3Char"/>
    <w:qFormat/>
    <w:pPr>
      <w:keepNext/>
      <w:numPr>
        <w:ilvl w:val="2"/>
        <w:numId w:val="1"/>
      </w:numPr>
      <w:spacing w:before="240" w:after="60"/>
      <w:outlineLvl w:val="2"/>
    </w:pPr>
    <w:rPr>
      <w:rFonts w:cs="Arial"/>
      <w:b/>
      <w:bCs/>
      <w:color w:val="000080"/>
      <w:sz w:val="26"/>
      <w:szCs w:val="26"/>
    </w:rPr>
  </w:style>
  <w:style w:type="paragraph" w:styleId="Heading4">
    <w:name w:val="heading 4"/>
    <w:basedOn w:val="Normal"/>
    <w:next w:val="Normal"/>
    <w:link w:val="Heading4Char"/>
    <w:qFormat/>
    <w:pPr>
      <w:keepNext/>
      <w:numPr>
        <w:ilvl w:val="3"/>
        <w:numId w:val="1"/>
      </w:numPr>
      <w:spacing w:before="240" w:after="60"/>
      <w:outlineLvl w:val="3"/>
    </w:pPr>
    <w:rPr>
      <w:rFonts w:ascii="Arial Bold" w:hAnsi="Arial Bold"/>
      <w:b/>
      <w:bCs/>
      <w:color w:val="000080"/>
      <w:sz w:val="24"/>
      <w:szCs w:val="28"/>
    </w:rPr>
  </w:style>
  <w:style w:type="paragraph" w:styleId="Heading5">
    <w:name w:val="heading 5"/>
    <w:aliases w:val="Block Label"/>
    <w:basedOn w:val="Normal"/>
    <w:next w:val="Normal"/>
    <w:autoRedefine/>
    <w:qFormat/>
    <w:rsid w:val="00A74E88"/>
    <w:pPr>
      <w:keepNext/>
      <w:pageBreakBefore/>
      <w:spacing w:before="0" w:after="240"/>
      <w:jc w:val="center"/>
      <w:outlineLvl w:val="4"/>
    </w:pPr>
    <w:rPr>
      <w:rFonts w:ascii="Arial Bold" w:hAnsi="Arial Bold" w:cs="Arial"/>
      <w:b/>
      <w:color w:val="000080"/>
      <w:sz w:val="28"/>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A694A"/>
    <w:rPr>
      <w:rFonts w:ascii="Arial" w:hAnsi="Arial" w:cs="Arial"/>
      <w:b/>
      <w:bCs/>
      <w:color w:val="000080"/>
      <w:sz w:val="26"/>
      <w:szCs w:val="26"/>
      <w:lang w:val="en-ZA"/>
    </w:rPr>
  </w:style>
  <w:style w:type="paragraph" w:styleId="Header">
    <w:name w:val="header"/>
    <w:basedOn w:val="Normal"/>
    <w:link w:val="HeaderChar"/>
    <w:rsid w:val="00332CEC"/>
    <w:pPr>
      <w:tabs>
        <w:tab w:val="center" w:pos="4153"/>
        <w:tab w:val="right" w:pos="8306"/>
      </w:tabs>
      <w:spacing w:before="0" w:after="0"/>
    </w:pPr>
  </w:style>
  <w:style w:type="paragraph" w:styleId="Footer">
    <w:name w:val="footer"/>
    <w:basedOn w:val="Normal"/>
    <w:autoRedefine/>
    <w:rsid w:val="003F616C"/>
    <w:pPr>
      <w:tabs>
        <w:tab w:val="center" w:pos="4153"/>
        <w:tab w:val="center" w:pos="6930"/>
        <w:tab w:val="right" w:pos="8306"/>
        <w:tab w:val="right" w:pos="13950"/>
      </w:tabs>
    </w:pPr>
    <w:rPr>
      <w:rFonts w:ascii="Helvetica" w:hAnsi="Helvetica"/>
      <w:sz w:val="20"/>
      <w:lang w:val="en-US"/>
    </w:rPr>
  </w:style>
  <w:style w:type="paragraph" w:customStyle="1" w:styleId="TableBody">
    <w:name w:val="Table Body"/>
    <w:basedOn w:val="Normal"/>
    <w:pPr>
      <w:spacing w:before="100" w:beforeAutospacing="1" w:after="100" w:afterAutospacing="1" w:line="280" w:lineRule="atLeast"/>
    </w:pPr>
    <w:rPr>
      <w:kern w:val="20"/>
      <w:sz w:val="20"/>
      <w:szCs w:val="20"/>
    </w:rPr>
  </w:style>
  <w:style w:type="paragraph" w:styleId="CommentText">
    <w:name w:val="annotation text"/>
    <w:basedOn w:val="Normal"/>
    <w:link w:val="CommentTextChar"/>
    <w:semiHidden/>
    <w:pPr>
      <w:spacing w:before="0" w:after="120"/>
    </w:pPr>
    <w:rPr>
      <w:sz w:val="20"/>
      <w:szCs w:val="20"/>
    </w:rPr>
  </w:style>
  <w:style w:type="paragraph" w:styleId="BodyText">
    <w:name w:val="Body Text"/>
    <w:basedOn w:val="Normal"/>
    <w:rPr>
      <w:lang w:val="en-US"/>
    </w:rPr>
  </w:style>
  <w:style w:type="paragraph" w:styleId="FootnoteText">
    <w:name w:val="footnote text"/>
    <w:basedOn w:val="Normal"/>
    <w:semiHidden/>
    <w:rPr>
      <w:sz w:val="20"/>
      <w:szCs w:val="20"/>
    </w:rPr>
  </w:style>
  <w:style w:type="character" w:styleId="FootnoteReference">
    <w:name w:val="footnote reference"/>
    <w:basedOn w:val="DefaultParagraphFont"/>
    <w:uiPriority w:val="99"/>
    <w:semiHidden/>
    <w:rPr>
      <w:vertAlign w:val="superscript"/>
    </w:rPr>
  </w:style>
  <w:style w:type="paragraph" w:styleId="TOC1">
    <w:name w:val="toc 1"/>
    <w:basedOn w:val="Normal"/>
    <w:next w:val="Normal"/>
    <w:autoRedefine/>
    <w:uiPriority w:val="39"/>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Caption">
    <w:name w:val="caption"/>
    <w:basedOn w:val="Normal"/>
    <w:next w:val="Normal"/>
    <w:qFormat/>
    <w:pPr>
      <w:spacing w:before="120" w:after="120"/>
      <w:jc w:val="center"/>
    </w:pPr>
    <w:rPr>
      <w:b/>
      <w:bCs/>
      <w:sz w:val="20"/>
      <w:szCs w:val="20"/>
    </w:rPr>
  </w:style>
  <w:style w:type="paragraph" w:styleId="BalloonText">
    <w:name w:val="Balloon Text"/>
    <w:basedOn w:val="Normal"/>
    <w:semiHidden/>
    <w:rsid w:val="00F12BF3"/>
    <w:rPr>
      <w:rFonts w:ascii="Tahoma" w:hAnsi="Tahoma" w:cs="Tahoma"/>
      <w:sz w:val="16"/>
      <w:szCs w:val="16"/>
    </w:rPr>
  </w:style>
  <w:style w:type="paragraph" w:styleId="DocumentMap">
    <w:name w:val="Document Map"/>
    <w:basedOn w:val="Normal"/>
    <w:semiHidden/>
    <w:rsid w:val="00DC0768"/>
    <w:pPr>
      <w:shd w:val="clear" w:color="auto" w:fill="000080"/>
    </w:pPr>
    <w:rPr>
      <w:rFonts w:ascii="Tahoma" w:hAnsi="Tahoma" w:cs="Tahoma"/>
      <w:sz w:val="20"/>
      <w:szCs w:val="20"/>
    </w:rPr>
  </w:style>
  <w:style w:type="paragraph" w:customStyle="1" w:styleId="TableHeading">
    <w:name w:val="Table Heading"/>
    <w:basedOn w:val="Normal"/>
    <w:rsid w:val="001D3C57"/>
    <w:pPr>
      <w:spacing w:line="280" w:lineRule="atLeast"/>
    </w:pPr>
    <w:rPr>
      <w:b/>
      <w:bCs/>
      <w:kern w:val="20"/>
      <w:sz w:val="20"/>
      <w:szCs w:val="20"/>
    </w:rPr>
  </w:style>
  <w:style w:type="character" w:styleId="Hyperlink">
    <w:name w:val="Hyperlink"/>
    <w:basedOn w:val="DefaultParagraphFont"/>
    <w:uiPriority w:val="99"/>
    <w:rsid w:val="00203B2C"/>
    <w:rPr>
      <w:color w:val="0000FF"/>
      <w:u w:val="single"/>
    </w:rPr>
  </w:style>
  <w:style w:type="paragraph" w:styleId="BodyText2">
    <w:name w:val="Body Text 2"/>
    <w:basedOn w:val="Normal"/>
    <w:rsid w:val="003A5396"/>
    <w:pPr>
      <w:spacing w:after="120" w:line="480" w:lineRule="auto"/>
    </w:pPr>
  </w:style>
  <w:style w:type="paragraph" w:customStyle="1" w:styleId="Guidance">
    <w:name w:val="Guidance"/>
    <w:basedOn w:val="Normal"/>
    <w:rsid w:val="00AF5EB3"/>
    <w:pPr>
      <w:spacing w:before="0" w:after="0"/>
    </w:pPr>
    <w:rPr>
      <w:noProof/>
      <w:color w:val="333399"/>
    </w:rPr>
  </w:style>
  <w:style w:type="character" w:styleId="PageNumber">
    <w:name w:val="page number"/>
    <w:basedOn w:val="DefaultParagraphFont"/>
    <w:rsid w:val="005D5E83"/>
  </w:style>
  <w:style w:type="paragraph" w:customStyle="1" w:styleId="StyleHeading5BlockLabelDarkBlueLeft0cmFirstline">
    <w:name w:val="Style Heading 5Block Label + Dark Blue Left:  0 cm First line:  ..."/>
    <w:basedOn w:val="Heading5"/>
    <w:rsid w:val="00A74E88"/>
    <w:pPr>
      <w:pageBreakBefore w:val="0"/>
    </w:pPr>
    <w:rPr>
      <w:rFonts w:cs="Times New Roman"/>
      <w:bCs/>
    </w:rPr>
  </w:style>
  <w:style w:type="paragraph" w:customStyle="1" w:styleId="StyleHeading5BlockLabelDarkBlueLeft0cmFirstline1">
    <w:name w:val="Style Heading 5Block Label + Dark Blue Left:  0 cm First line:  ...1"/>
    <w:basedOn w:val="Heading5"/>
    <w:rsid w:val="00A74E88"/>
    <w:pPr>
      <w:pageBreakBefore w:val="0"/>
    </w:pPr>
    <w:rPr>
      <w:rFonts w:cs="Times New Roman"/>
      <w:bCs/>
    </w:rPr>
  </w:style>
  <w:style w:type="paragraph" w:styleId="NormalWeb">
    <w:name w:val="Normal (Web)"/>
    <w:basedOn w:val="Normal"/>
    <w:uiPriority w:val="99"/>
    <w:unhideWhenUsed/>
    <w:rsid w:val="00536FAB"/>
    <w:pPr>
      <w:spacing w:before="100" w:beforeAutospacing="1" w:after="100" w:afterAutospacing="1"/>
    </w:pPr>
    <w:rPr>
      <w:rFonts w:ascii="Times New Roman" w:hAnsi="Times New Roman"/>
      <w:sz w:val="24"/>
      <w:lang w:val="en-US"/>
    </w:rPr>
  </w:style>
  <w:style w:type="character" w:styleId="CommentReference">
    <w:name w:val="annotation reference"/>
    <w:basedOn w:val="DefaultParagraphFont"/>
    <w:rsid w:val="00997540"/>
    <w:rPr>
      <w:sz w:val="16"/>
      <w:szCs w:val="16"/>
    </w:rPr>
  </w:style>
  <w:style w:type="paragraph" w:styleId="CommentSubject">
    <w:name w:val="annotation subject"/>
    <w:basedOn w:val="CommentText"/>
    <w:next w:val="CommentText"/>
    <w:link w:val="CommentSubjectChar"/>
    <w:rsid w:val="00997540"/>
    <w:pPr>
      <w:spacing w:before="40" w:after="40"/>
    </w:pPr>
    <w:rPr>
      <w:b/>
      <w:bCs/>
    </w:rPr>
  </w:style>
  <w:style w:type="character" w:customStyle="1" w:styleId="CommentTextChar">
    <w:name w:val="Comment Text Char"/>
    <w:basedOn w:val="DefaultParagraphFont"/>
    <w:link w:val="CommentText"/>
    <w:semiHidden/>
    <w:rsid w:val="00997540"/>
    <w:rPr>
      <w:rFonts w:ascii="Arial" w:hAnsi="Arial"/>
      <w:lang w:val="en-ZA"/>
    </w:rPr>
  </w:style>
  <w:style w:type="character" w:customStyle="1" w:styleId="CommentSubjectChar">
    <w:name w:val="Comment Subject Char"/>
    <w:basedOn w:val="CommentTextChar"/>
    <w:link w:val="CommentSubject"/>
    <w:rsid w:val="00997540"/>
    <w:rPr>
      <w:rFonts w:ascii="Arial" w:hAnsi="Arial"/>
      <w:b/>
      <w:bCs/>
      <w:lang w:val="en-ZA"/>
    </w:rPr>
  </w:style>
  <w:style w:type="paragraph" w:styleId="ListParagraph">
    <w:name w:val="List Paragraph"/>
    <w:basedOn w:val="Normal"/>
    <w:uiPriority w:val="34"/>
    <w:qFormat/>
    <w:rsid w:val="0051552D"/>
    <w:pPr>
      <w:ind w:left="720"/>
      <w:contextualSpacing/>
    </w:pPr>
  </w:style>
  <w:style w:type="character" w:customStyle="1" w:styleId="Heading2Char">
    <w:name w:val="Heading 2 Char"/>
    <w:aliases w:val="Chapter Title Char"/>
    <w:basedOn w:val="DefaultParagraphFont"/>
    <w:link w:val="Heading2"/>
    <w:rsid w:val="008F337A"/>
    <w:rPr>
      <w:rFonts w:ascii="Arial Bold" w:hAnsi="Arial Bold" w:cs="Arial"/>
      <w:b/>
      <w:bCs/>
      <w:iCs/>
      <w:color w:val="000080"/>
      <w:sz w:val="28"/>
      <w:szCs w:val="28"/>
    </w:rPr>
  </w:style>
  <w:style w:type="character" w:customStyle="1" w:styleId="Heading4Char">
    <w:name w:val="Heading 4 Char"/>
    <w:basedOn w:val="DefaultParagraphFont"/>
    <w:link w:val="Heading4"/>
    <w:rsid w:val="00467EC2"/>
    <w:rPr>
      <w:rFonts w:ascii="Arial Bold" w:hAnsi="Arial Bold"/>
      <w:b/>
      <w:bCs/>
      <w:color w:val="000080"/>
      <w:sz w:val="24"/>
      <w:szCs w:val="28"/>
      <w:lang w:val="en-ZA"/>
    </w:rPr>
  </w:style>
  <w:style w:type="table" w:styleId="TableGrid">
    <w:name w:val="Table Grid"/>
    <w:basedOn w:val="TableNormal"/>
    <w:uiPriority w:val="59"/>
    <w:rsid w:val="00FB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FB6FCC"/>
    <w:pPr>
      <w:spacing w:before="40" w:after="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F4766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4766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Simple2">
    <w:name w:val="Table Simple 2"/>
    <w:basedOn w:val="TableNormal"/>
    <w:rsid w:val="00F4766B"/>
    <w:pPr>
      <w:spacing w:before="40" w:after="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F4766B"/>
    <w:pPr>
      <w:spacing w:before="40" w:after="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4766B"/>
    <w:pPr>
      <w:spacing w:before="40" w:after="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4766B"/>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F4766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F4766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F4766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erChar">
    <w:name w:val="Header Char"/>
    <w:basedOn w:val="DefaultParagraphFont"/>
    <w:link w:val="Header"/>
    <w:rsid w:val="00F51C7E"/>
    <w:rPr>
      <w:rFonts w:ascii="Arial" w:hAnsi="Arial"/>
      <w:sz w:val="22"/>
      <w:szCs w:val="24"/>
      <w:lang w:val="en-ZA"/>
    </w:rPr>
  </w:style>
  <w:style w:type="paragraph" w:styleId="Title">
    <w:name w:val="Title"/>
    <w:basedOn w:val="Normal"/>
    <w:next w:val="Normal"/>
    <w:link w:val="TitleChar"/>
    <w:uiPriority w:val="10"/>
    <w:qFormat/>
    <w:rsid w:val="001140F3"/>
    <w:pPr>
      <w:pBdr>
        <w:bottom w:val="single" w:sz="8" w:space="4" w:color="4F81BD" w:themeColor="accent1"/>
      </w:pBdr>
      <w:spacing w:before="0" w:after="300"/>
      <w:contextualSpacing/>
    </w:pPr>
    <w:rPr>
      <w:rFonts w:eastAsiaTheme="majorEastAsia" w:cstheme="majorBidi"/>
      <w:color w:val="17365D" w:themeColor="text2" w:themeShade="BF"/>
      <w:spacing w:val="5"/>
      <w:kern w:val="28"/>
      <w:sz w:val="24"/>
    </w:rPr>
  </w:style>
  <w:style w:type="character" w:customStyle="1" w:styleId="TitleChar">
    <w:name w:val="Title Char"/>
    <w:basedOn w:val="DefaultParagraphFont"/>
    <w:link w:val="Title"/>
    <w:uiPriority w:val="10"/>
    <w:rsid w:val="001140F3"/>
    <w:rPr>
      <w:rFonts w:ascii="Arial" w:eastAsiaTheme="majorEastAsia" w:hAnsi="Arial" w:cstheme="majorBidi"/>
      <w:color w:val="17365D" w:themeColor="text2" w:themeShade="BF"/>
      <w:spacing w:val="5"/>
      <w:kern w:val="28"/>
      <w:sz w:val="24"/>
      <w:szCs w:val="24"/>
      <w:lang w:val="en-ZA"/>
    </w:rPr>
  </w:style>
  <w:style w:type="character" w:styleId="BookTitle">
    <w:name w:val="Book Title"/>
    <w:basedOn w:val="DefaultParagraphFont"/>
    <w:uiPriority w:val="33"/>
    <w:qFormat/>
    <w:rsid w:val="001140F3"/>
    <w:rPr>
      <w:b/>
      <w:bCs/>
      <w:smallCaps/>
      <w:spacing w:val="5"/>
    </w:rPr>
  </w:style>
  <w:style w:type="character" w:styleId="Emphasis">
    <w:name w:val="Emphasis"/>
    <w:basedOn w:val="DefaultParagraphFont"/>
    <w:uiPriority w:val="20"/>
    <w:qFormat/>
    <w:rsid w:val="00114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7493">
      <w:bodyDiv w:val="1"/>
      <w:marLeft w:val="0"/>
      <w:marRight w:val="0"/>
      <w:marTop w:val="0"/>
      <w:marBottom w:val="0"/>
      <w:divBdr>
        <w:top w:val="none" w:sz="0" w:space="0" w:color="auto"/>
        <w:left w:val="none" w:sz="0" w:space="0" w:color="auto"/>
        <w:bottom w:val="none" w:sz="0" w:space="0" w:color="auto"/>
        <w:right w:val="none" w:sz="0" w:space="0" w:color="auto"/>
      </w:divBdr>
    </w:div>
    <w:div w:id="240916827">
      <w:bodyDiv w:val="1"/>
      <w:marLeft w:val="0"/>
      <w:marRight w:val="0"/>
      <w:marTop w:val="0"/>
      <w:marBottom w:val="0"/>
      <w:divBdr>
        <w:top w:val="none" w:sz="0" w:space="0" w:color="auto"/>
        <w:left w:val="none" w:sz="0" w:space="0" w:color="auto"/>
        <w:bottom w:val="none" w:sz="0" w:space="0" w:color="auto"/>
        <w:right w:val="none" w:sz="0" w:space="0" w:color="auto"/>
      </w:divBdr>
    </w:div>
    <w:div w:id="248003578">
      <w:bodyDiv w:val="1"/>
      <w:marLeft w:val="0"/>
      <w:marRight w:val="0"/>
      <w:marTop w:val="0"/>
      <w:marBottom w:val="0"/>
      <w:divBdr>
        <w:top w:val="none" w:sz="0" w:space="0" w:color="auto"/>
        <w:left w:val="none" w:sz="0" w:space="0" w:color="auto"/>
        <w:bottom w:val="none" w:sz="0" w:space="0" w:color="auto"/>
        <w:right w:val="none" w:sz="0" w:space="0" w:color="auto"/>
      </w:divBdr>
    </w:div>
    <w:div w:id="376513967">
      <w:bodyDiv w:val="1"/>
      <w:marLeft w:val="0"/>
      <w:marRight w:val="0"/>
      <w:marTop w:val="0"/>
      <w:marBottom w:val="0"/>
      <w:divBdr>
        <w:top w:val="none" w:sz="0" w:space="0" w:color="auto"/>
        <w:left w:val="none" w:sz="0" w:space="0" w:color="auto"/>
        <w:bottom w:val="none" w:sz="0" w:space="0" w:color="auto"/>
        <w:right w:val="none" w:sz="0" w:space="0" w:color="auto"/>
      </w:divBdr>
    </w:div>
    <w:div w:id="476149669">
      <w:bodyDiv w:val="1"/>
      <w:marLeft w:val="0"/>
      <w:marRight w:val="0"/>
      <w:marTop w:val="0"/>
      <w:marBottom w:val="0"/>
      <w:divBdr>
        <w:top w:val="none" w:sz="0" w:space="0" w:color="auto"/>
        <w:left w:val="none" w:sz="0" w:space="0" w:color="auto"/>
        <w:bottom w:val="none" w:sz="0" w:space="0" w:color="auto"/>
        <w:right w:val="none" w:sz="0" w:space="0" w:color="auto"/>
      </w:divBdr>
    </w:div>
    <w:div w:id="738089753">
      <w:bodyDiv w:val="1"/>
      <w:marLeft w:val="0"/>
      <w:marRight w:val="0"/>
      <w:marTop w:val="0"/>
      <w:marBottom w:val="0"/>
      <w:divBdr>
        <w:top w:val="none" w:sz="0" w:space="0" w:color="auto"/>
        <w:left w:val="none" w:sz="0" w:space="0" w:color="auto"/>
        <w:bottom w:val="none" w:sz="0" w:space="0" w:color="auto"/>
        <w:right w:val="none" w:sz="0" w:space="0" w:color="auto"/>
      </w:divBdr>
    </w:div>
    <w:div w:id="791245690">
      <w:bodyDiv w:val="1"/>
      <w:marLeft w:val="0"/>
      <w:marRight w:val="0"/>
      <w:marTop w:val="0"/>
      <w:marBottom w:val="0"/>
      <w:divBdr>
        <w:top w:val="none" w:sz="0" w:space="0" w:color="auto"/>
        <w:left w:val="none" w:sz="0" w:space="0" w:color="auto"/>
        <w:bottom w:val="none" w:sz="0" w:space="0" w:color="auto"/>
        <w:right w:val="none" w:sz="0" w:space="0" w:color="auto"/>
      </w:divBdr>
    </w:div>
    <w:div w:id="944267173">
      <w:bodyDiv w:val="1"/>
      <w:marLeft w:val="0"/>
      <w:marRight w:val="0"/>
      <w:marTop w:val="0"/>
      <w:marBottom w:val="0"/>
      <w:divBdr>
        <w:top w:val="none" w:sz="0" w:space="0" w:color="auto"/>
        <w:left w:val="none" w:sz="0" w:space="0" w:color="auto"/>
        <w:bottom w:val="none" w:sz="0" w:space="0" w:color="auto"/>
        <w:right w:val="none" w:sz="0" w:space="0" w:color="auto"/>
      </w:divBdr>
    </w:div>
    <w:div w:id="1220436162">
      <w:bodyDiv w:val="1"/>
      <w:marLeft w:val="0"/>
      <w:marRight w:val="0"/>
      <w:marTop w:val="0"/>
      <w:marBottom w:val="0"/>
      <w:divBdr>
        <w:top w:val="none" w:sz="0" w:space="0" w:color="auto"/>
        <w:left w:val="none" w:sz="0" w:space="0" w:color="auto"/>
        <w:bottom w:val="none" w:sz="0" w:space="0" w:color="auto"/>
        <w:right w:val="none" w:sz="0" w:space="0" w:color="auto"/>
      </w:divBdr>
    </w:div>
    <w:div w:id="1596748409">
      <w:bodyDiv w:val="1"/>
      <w:marLeft w:val="0"/>
      <w:marRight w:val="0"/>
      <w:marTop w:val="0"/>
      <w:marBottom w:val="0"/>
      <w:divBdr>
        <w:top w:val="none" w:sz="0" w:space="0" w:color="auto"/>
        <w:left w:val="none" w:sz="0" w:space="0" w:color="auto"/>
        <w:bottom w:val="none" w:sz="0" w:space="0" w:color="auto"/>
        <w:right w:val="none" w:sz="0" w:space="0" w:color="auto"/>
      </w:divBdr>
    </w:div>
    <w:div w:id="1655840960">
      <w:bodyDiv w:val="1"/>
      <w:marLeft w:val="0"/>
      <w:marRight w:val="0"/>
      <w:marTop w:val="0"/>
      <w:marBottom w:val="0"/>
      <w:divBdr>
        <w:top w:val="none" w:sz="0" w:space="0" w:color="auto"/>
        <w:left w:val="none" w:sz="0" w:space="0" w:color="auto"/>
        <w:bottom w:val="none" w:sz="0" w:space="0" w:color="auto"/>
        <w:right w:val="none" w:sz="0" w:space="0" w:color="auto"/>
      </w:divBdr>
    </w:div>
    <w:div w:id="1712532614">
      <w:bodyDiv w:val="1"/>
      <w:marLeft w:val="0"/>
      <w:marRight w:val="0"/>
      <w:marTop w:val="0"/>
      <w:marBottom w:val="0"/>
      <w:divBdr>
        <w:top w:val="none" w:sz="0" w:space="0" w:color="auto"/>
        <w:left w:val="none" w:sz="0" w:space="0" w:color="auto"/>
        <w:bottom w:val="none" w:sz="0" w:space="0" w:color="auto"/>
        <w:right w:val="none" w:sz="0" w:space="0" w:color="auto"/>
      </w:divBdr>
    </w:div>
    <w:div w:id="1858274109">
      <w:bodyDiv w:val="1"/>
      <w:marLeft w:val="0"/>
      <w:marRight w:val="0"/>
      <w:marTop w:val="0"/>
      <w:marBottom w:val="0"/>
      <w:divBdr>
        <w:top w:val="none" w:sz="0" w:space="0" w:color="auto"/>
        <w:left w:val="none" w:sz="0" w:space="0" w:color="auto"/>
        <w:bottom w:val="none" w:sz="0" w:space="0" w:color="auto"/>
        <w:right w:val="none" w:sz="0" w:space="0" w:color="auto"/>
      </w:divBdr>
      <w:divsChild>
        <w:div w:id="496650004">
          <w:marLeft w:val="0"/>
          <w:marRight w:val="0"/>
          <w:marTop w:val="0"/>
          <w:marBottom w:val="0"/>
          <w:divBdr>
            <w:top w:val="none" w:sz="0" w:space="0" w:color="auto"/>
            <w:left w:val="none" w:sz="0" w:space="0" w:color="auto"/>
            <w:bottom w:val="none" w:sz="0" w:space="0" w:color="auto"/>
            <w:right w:val="none" w:sz="0" w:space="0" w:color="auto"/>
          </w:divBdr>
          <w:divsChild>
            <w:div w:id="499083792">
              <w:marLeft w:val="0"/>
              <w:marRight w:val="0"/>
              <w:marTop w:val="0"/>
              <w:marBottom w:val="0"/>
              <w:divBdr>
                <w:top w:val="none" w:sz="0" w:space="0" w:color="auto"/>
                <w:left w:val="none" w:sz="0" w:space="0" w:color="auto"/>
                <w:bottom w:val="none" w:sz="0" w:space="0" w:color="auto"/>
                <w:right w:val="none" w:sz="0" w:space="0" w:color="auto"/>
              </w:divBdr>
              <w:divsChild>
                <w:div w:id="148714797">
                  <w:marLeft w:val="0"/>
                  <w:marRight w:val="0"/>
                  <w:marTop w:val="0"/>
                  <w:marBottom w:val="0"/>
                  <w:divBdr>
                    <w:top w:val="none" w:sz="0" w:space="0" w:color="auto"/>
                    <w:left w:val="none" w:sz="0" w:space="0" w:color="auto"/>
                    <w:bottom w:val="none" w:sz="0" w:space="0" w:color="auto"/>
                    <w:right w:val="none" w:sz="0" w:space="0" w:color="auto"/>
                  </w:divBdr>
                  <w:divsChild>
                    <w:div w:id="1251279702">
                      <w:marLeft w:val="0"/>
                      <w:marRight w:val="0"/>
                      <w:marTop w:val="0"/>
                      <w:marBottom w:val="0"/>
                      <w:divBdr>
                        <w:top w:val="none" w:sz="0" w:space="0" w:color="auto"/>
                        <w:left w:val="none" w:sz="0" w:space="0" w:color="auto"/>
                        <w:bottom w:val="none" w:sz="0" w:space="0" w:color="auto"/>
                        <w:right w:val="none" w:sz="0" w:space="0" w:color="auto"/>
                      </w:divBdr>
                      <w:divsChild>
                        <w:div w:id="833840143">
                          <w:marLeft w:val="0"/>
                          <w:marRight w:val="0"/>
                          <w:marTop w:val="0"/>
                          <w:marBottom w:val="0"/>
                          <w:divBdr>
                            <w:top w:val="none" w:sz="0" w:space="0" w:color="auto"/>
                            <w:left w:val="none" w:sz="0" w:space="0" w:color="auto"/>
                            <w:bottom w:val="none" w:sz="0" w:space="0" w:color="auto"/>
                            <w:right w:val="none" w:sz="0" w:space="0" w:color="auto"/>
                          </w:divBdr>
                          <w:divsChild>
                            <w:div w:id="1938832620">
                              <w:marLeft w:val="0"/>
                              <w:marRight w:val="0"/>
                              <w:marTop w:val="0"/>
                              <w:marBottom w:val="0"/>
                              <w:divBdr>
                                <w:top w:val="none" w:sz="0" w:space="0" w:color="auto"/>
                                <w:left w:val="none" w:sz="0" w:space="0" w:color="auto"/>
                                <w:bottom w:val="none" w:sz="0" w:space="0" w:color="auto"/>
                                <w:right w:val="none" w:sz="0" w:space="0" w:color="auto"/>
                              </w:divBdr>
                              <w:divsChild>
                                <w:div w:id="194316341">
                                  <w:marLeft w:val="2325"/>
                                  <w:marRight w:val="0"/>
                                  <w:marTop w:val="0"/>
                                  <w:marBottom w:val="0"/>
                                  <w:divBdr>
                                    <w:top w:val="none" w:sz="0" w:space="0" w:color="auto"/>
                                    <w:left w:val="none" w:sz="0" w:space="0" w:color="auto"/>
                                    <w:bottom w:val="none" w:sz="0" w:space="0" w:color="auto"/>
                                    <w:right w:val="none" w:sz="0" w:space="0" w:color="auto"/>
                                  </w:divBdr>
                                  <w:divsChild>
                                    <w:div w:id="554463140">
                                      <w:marLeft w:val="0"/>
                                      <w:marRight w:val="0"/>
                                      <w:marTop w:val="0"/>
                                      <w:marBottom w:val="0"/>
                                      <w:divBdr>
                                        <w:top w:val="none" w:sz="0" w:space="0" w:color="auto"/>
                                        <w:left w:val="none" w:sz="0" w:space="0" w:color="auto"/>
                                        <w:bottom w:val="none" w:sz="0" w:space="0" w:color="auto"/>
                                        <w:right w:val="none" w:sz="0" w:space="0" w:color="auto"/>
                                      </w:divBdr>
                                      <w:divsChild>
                                        <w:div w:id="1787149">
                                          <w:marLeft w:val="0"/>
                                          <w:marRight w:val="0"/>
                                          <w:marTop w:val="0"/>
                                          <w:marBottom w:val="0"/>
                                          <w:divBdr>
                                            <w:top w:val="none" w:sz="0" w:space="0" w:color="auto"/>
                                            <w:left w:val="none" w:sz="0" w:space="0" w:color="auto"/>
                                            <w:bottom w:val="none" w:sz="0" w:space="0" w:color="auto"/>
                                            <w:right w:val="none" w:sz="0" w:space="0" w:color="auto"/>
                                          </w:divBdr>
                                          <w:divsChild>
                                            <w:div w:id="882865330">
                                              <w:marLeft w:val="0"/>
                                              <w:marRight w:val="0"/>
                                              <w:marTop w:val="0"/>
                                              <w:marBottom w:val="0"/>
                                              <w:divBdr>
                                                <w:top w:val="none" w:sz="0" w:space="0" w:color="auto"/>
                                                <w:left w:val="none" w:sz="0" w:space="0" w:color="auto"/>
                                                <w:bottom w:val="none" w:sz="0" w:space="0" w:color="auto"/>
                                                <w:right w:val="none" w:sz="0" w:space="0" w:color="auto"/>
                                              </w:divBdr>
                                              <w:divsChild>
                                                <w:div w:id="102191568">
                                                  <w:marLeft w:val="0"/>
                                                  <w:marRight w:val="0"/>
                                                  <w:marTop w:val="0"/>
                                                  <w:marBottom w:val="0"/>
                                                  <w:divBdr>
                                                    <w:top w:val="none" w:sz="0" w:space="0" w:color="auto"/>
                                                    <w:left w:val="none" w:sz="0" w:space="0" w:color="auto"/>
                                                    <w:bottom w:val="none" w:sz="0" w:space="0" w:color="auto"/>
                                                    <w:right w:val="none" w:sz="0" w:space="0" w:color="auto"/>
                                                  </w:divBdr>
                                                  <w:divsChild>
                                                    <w:div w:id="1100830692">
                                                      <w:marLeft w:val="0"/>
                                                      <w:marRight w:val="0"/>
                                                      <w:marTop w:val="0"/>
                                                      <w:marBottom w:val="0"/>
                                                      <w:divBdr>
                                                        <w:top w:val="none" w:sz="0" w:space="0" w:color="auto"/>
                                                        <w:left w:val="none" w:sz="0" w:space="0" w:color="auto"/>
                                                        <w:bottom w:val="none" w:sz="0" w:space="0" w:color="auto"/>
                                                        <w:right w:val="none" w:sz="0" w:space="0" w:color="auto"/>
                                                      </w:divBdr>
                                                      <w:divsChild>
                                                        <w:div w:id="1589343272">
                                                          <w:marLeft w:val="0"/>
                                                          <w:marRight w:val="0"/>
                                                          <w:marTop w:val="0"/>
                                                          <w:marBottom w:val="0"/>
                                                          <w:divBdr>
                                                            <w:top w:val="none" w:sz="0" w:space="0" w:color="auto"/>
                                                            <w:left w:val="none" w:sz="0" w:space="0" w:color="auto"/>
                                                            <w:bottom w:val="none" w:sz="0" w:space="0" w:color="auto"/>
                                                            <w:right w:val="none" w:sz="0" w:space="0" w:color="auto"/>
                                                          </w:divBdr>
                                                          <w:divsChild>
                                                            <w:div w:id="7270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6805">
                                                      <w:marLeft w:val="0"/>
                                                      <w:marRight w:val="0"/>
                                                      <w:marTop w:val="0"/>
                                                      <w:marBottom w:val="0"/>
                                                      <w:divBdr>
                                                        <w:top w:val="none" w:sz="0" w:space="0" w:color="auto"/>
                                                        <w:left w:val="none" w:sz="0" w:space="0" w:color="auto"/>
                                                        <w:bottom w:val="none" w:sz="0" w:space="0" w:color="auto"/>
                                                        <w:right w:val="none" w:sz="0" w:space="0" w:color="auto"/>
                                                      </w:divBdr>
                                                      <w:divsChild>
                                                        <w:div w:id="7897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7426E-88A6-4996-81AA-A0B31DBE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697</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Business Requirements Specification</vt:lpstr>
    </vt:vector>
  </TitlesOfParts>
  <Company>CIB</Company>
  <LinksUpToDate>false</LinksUpToDate>
  <CharactersWithSpaces>5731</CharactersWithSpaces>
  <SharedDoc>false</SharedDoc>
  <HLinks>
    <vt:vector size="108" baseType="variant">
      <vt:variant>
        <vt:i4>1966142</vt:i4>
      </vt:variant>
      <vt:variant>
        <vt:i4>104</vt:i4>
      </vt:variant>
      <vt:variant>
        <vt:i4>0</vt:i4>
      </vt:variant>
      <vt:variant>
        <vt:i4>5</vt:i4>
      </vt:variant>
      <vt:variant>
        <vt:lpwstr/>
      </vt:variant>
      <vt:variant>
        <vt:lpwstr>_Toc194731864</vt:lpwstr>
      </vt:variant>
      <vt:variant>
        <vt:i4>1966142</vt:i4>
      </vt:variant>
      <vt:variant>
        <vt:i4>98</vt:i4>
      </vt:variant>
      <vt:variant>
        <vt:i4>0</vt:i4>
      </vt:variant>
      <vt:variant>
        <vt:i4>5</vt:i4>
      </vt:variant>
      <vt:variant>
        <vt:lpwstr/>
      </vt:variant>
      <vt:variant>
        <vt:lpwstr>_Toc194731863</vt:lpwstr>
      </vt:variant>
      <vt:variant>
        <vt:i4>1966142</vt:i4>
      </vt:variant>
      <vt:variant>
        <vt:i4>92</vt:i4>
      </vt:variant>
      <vt:variant>
        <vt:i4>0</vt:i4>
      </vt:variant>
      <vt:variant>
        <vt:i4>5</vt:i4>
      </vt:variant>
      <vt:variant>
        <vt:lpwstr/>
      </vt:variant>
      <vt:variant>
        <vt:lpwstr>_Toc194731862</vt:lpwstr>
      </vt:variant>
      <vt:variant>
        <vt:i4>1966142</vt:i4>
      </vt:variant>
      <vt:variant>
        <vt:i4>86</vt:i4>
      </vt:variant>
      <vt:variant>
        <vt:i4>0</vt:i4>
      </vt:variant>
      <vt:variant>
        <vt:i4>5</vt:i4>
      </vt:variant>
      <vt:variant>
        <vt:lpwstr/>
      </vt:variant>
      <vt:variant>
        <vt:lpwstr>_Toc194731861</vt:lpwstr>
      </vt:variant>
      <vt:variant>
        <vt:i4>1966142</vt:i4>
      </vt:variant>
      <vt:variant>
        <vt:i4>80</vt:i4>
      </vt:variant>
      <vt:variant>
        <vt:i4>0</vt:i4>
      </vt:variant>
      <vt:variant>
        <vt:i4>5</vt:i4>
      </vt:variant>
      <vt:variant>
        <vt:lpwstr/>
      </vt:variant>
      <vt:variant>
        <vt:lpwstr>_Toc194731860</vt:lpwstr>
      </vt:variant>
      <vt:variant>
        <vt:i4>1900606</vt:i4>
      </vt:variant>
      <vt:variant>
        <vt:i4>74</vt:i4>
      </vt:variant>
      <vt:variant>
        <vt:i4>0</vt:i4>
      </vt:variant>
      <vt:variant>
        <vt:i4>5</vt:i4>
      </vt:variant>
      <vt:variant>
        <vt:lpwstr/>
      </vt:variant>
      <vt:variant>
        <vt:lpwstr>_Toc194731859</vt:lpwstr>
      </vt:variant>
      <vt:variant>
        <vt:i4>1900606</vt:i4>
      </vt:variant>
      <vt:variant>
        <vt:i4>68</vt:i4>
      </vt:variant>
      <vt:variant>
        <vt:i4>0</vt:i4>
      </vt:variant>
      <vt:variant>
        <vt:i4>5</vt:i4>
      </vt:variant>
      <vt:variant>
        <vt:lpwstr/>
      </vt:variant>
      <vt:variant>
        <vt:lpwstr>_Toc194731858</vt:lpwstr>
      </vt:variant>
      <vt:variant>
        <vt:i4>1900606</vt:i4>
      </vt:variant>
      <vt:variant>
        <vt:i4>62</vt:i4>
      </vt:variant>
      <vt:variant>
        <vt:i4>0</vt:i4>
      </vt:variant>
      <vt:variant>
        <vt:i4>5</vt:i4>
      </vt:variant>
      <vt:variant>
        <vt:lpwstr/>
      </vt:variant>
      <vt:variant>
        <vt:lpwstr>_Toc194731857</vt:lpwstr>
      </vt:variant>
      <vt:variant>
        <vt:i4>1900606</vt:i4>
      </vt:variant>
      <vt:variant>
        <vt:i4>56</vt:i4>
      </vt:variant>
      <vt:variant>
        <vt:i4>0</vt:i4>
      </vt:variant>
      <vt:variant>
        <vt:i4>5</vt:i4>
      </vt:variant>
      <vt:variant>
        <vt:lpwstr/>
      </vt:variant>
      <vt:variant>
        <vt:lpwstr>_Toc194731856</vt:lpwstr>
      </vt:variant>
      <vt:variant>
        <vt:i4>1900606</vt:i4>
      </vt:variant>
      <vt:variant>
        <vt:i4>50</vt:i4>
      </vt:variant>
      <vt:variant>
        <vt:i4>0</vt:i4>
      </vt:variant>
      <vt:variant>
        <vt:i4>5</vt:i4>
      </vt:variant>
      <vt:variant>
        <vt:lpwstr/>
      </vt:variant>
      <vt:variant>
        <vt:lpwstr>_Toc194731855</vt:lpwstr>
      </vt:variant>
      <vt:variant>
        <vt:i4>1900606</vt:i4>
      </vt:variant>
      <vt:variant>
        <vt:i4>44</vt:i4>
      </vt:variant>
      <vt:variant>
        <vt:i4>0</vt:i4>
      </vt:variant>
      <vt:variant>
        <vt:i4>5</vt:i4>
      </vt:variant>
      <vt:variant>
        <vt:lpwstr/>
      </vt:variant>
      <vt:variant>
        <vt:lpwstr>_Toc194731854</vt:lpwstr>
      </vt:variant>
      <vt:variant>
        <vt:i4>1900606</vt:i4>
      </vt:variant>
      <vt:variant>
        <vt:i4>38</vt:i4>
      </vt:variant>
      <vt:variant>
        <vt:i4>0</vt:i4>
      </vt:variant>
      <vt:variant>
        <vt:i4>5</vt:i4>
      </vt:variant>
      <vt:variant>
        <vt:lpwstr/>
      </vt:variant>
      <vt:variant>
        <vt:lpwstr>_Toc194731853</vt:lpwstr>
      </vt:variant>
      <vt:variant>
        <vt:i4>1900606</vt:i4>
      </vt:variant>
      <vt:variant>
        <vt:i4>32</vt:i4>
      </vt:variant>
      <vt:variant>
        <vt:i4>0</vt:i4>
      </vt:variant>
      <vt:variant>
        <vt:i4>5</vt:i4>
      </vt:variant>
      <vt:variant>
        <vt:lpwstr/>
      </vt:variant>
      <vt:variant>
        <vt:lpwstr>_Toc194731852</vt:lpwstr>
      </vt:variant>
      <vt:variant>
        <vt:i4>1900606</vt:i4>
      </vt:variant>
      <vt:variant>
        <vt:i4>26</vt:i4>
      </vt:variant>
      <vt:variant>
        <vt:i4>0</vt:i4>
      </vt:variant>
      <vt:variant>
        <vt:i4>5</vt:i4>
      </vt:variant>
      <vt:variant>
        <vt:lpwstr/>
      </vt:variant>
      <vt:variant>
        <vt:lpwstr>_Toc194731851</vt:lpwstr>
      </vt:variant>
      <vt:variant>
        <vt:i4>1900606</vt:i4>
      </vt:variant>
      <vt:variant>
        <vt:i4>20</vt:i4>
      </vt:variant>
      <vt:variant>
        <vt:i4>0</vt:i4>
      </vt:variant>
      <vt:variant>
        <vt:i4>5</vt:i4>
      </vt:variant>
      <vt:variant>
        <vt:lpwstr/>
      </vt:variant>
      <vt:variant>
        <vt:lpwstr>_Toc194731850</vt:lpwstr>
      </vt:variant>
      <vt:variant>
        <vt:i4>1835070</vt:i4>
      </vt:variant>
      <vt:variant>
        <vt:i4>14</vt:i4>
      </vt:variant>
      <vt:variant>
        <vt:i4>0</vt:i4>
      </vt:variant>
      <vt:variant>
        <vt:i4>5</vt:i4>
      </vt:variant>
      <vt:variant>
        <vt:lpwstr/>
      </vt:variant>
      <vt:variant>
        <vt:lpwstr>_Toc194731849</vt:lpwstr>
      </vt:variant>
      <vt:variant>
        <vt:i4>1835070</vt:i4>
      </vt:variant>
      <vt:variant>
        <vt:i4>8</vt:i4>
      </vt:variant>
      <vt:variant>
        <vt:i4>0</vt:i4>
      </vt:variant>
      <vt:variant>
        <vt:i4>5</vt:i4>
      </vt:variant>
      <vt:variant>
        <vt:lpwstr/>
      </vt:variant>
      <vt:variant>
        <vt:lpwstr>_Toc194731848</vt:lpwstr>
      </vt:variant>
      <vt:variant>
        <vt:i4>1835070</vt:i4>
      </vt:variant>
      <vt:variant>
        <vt:i4>2</vt:i4>
      </vt:variant>
      <vt:variant>
        <vt:i4>0</vt:i4>
      </vt:variant>
      <vt:variant>
        <vt:i4>5</vt:i4>
      </vt:variant>
      <vt:variant>
        <vt:lpwstr/>
      </vt:variant>
      <vt:variant>
        <vt:lpwstr>_Toc194731847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dc:title>
  <dc:creator>T Telile</dc:creator>
  <cp:lastModifiedBy>du Plessis, Karel K</cp:lastModifiedBy>
  <cp:revision>2</cp:revision>
  <cp:lastPrinted>2013-02-13T14:14:00Z</cp:lastPrinted>
  <dcterms:created xsi:type="dcterms:W3CDTF">2016-11-29T07:14:00Z</dcterms:created>
  <dcterms:modified xsi:type="dcterms:W3CDTF">2016-11-29T07:14:00Z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_NewReviewCycle">
    <vt:lpwstr/>
  </property>
</Properties>
</file>